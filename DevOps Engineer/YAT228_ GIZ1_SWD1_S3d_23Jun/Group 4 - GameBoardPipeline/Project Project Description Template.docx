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rtl w:val="0"/>
              </w:rPr>
              <w:t xml:space="preserve">Track(s):</w:t>
            </w:r>
            <w:sdt>
              <w:sdtPr>
                <w:tag w:val="goog_rdk_0"/>
              </w:sdtPr>
              <w:sdtContent>
                <w:ins w:author="Mahmoud Algzar" w:id="0" w:date="2024-10-15T07:12:27Z">
                  <w:r w:rsidDel="00000000" w:rsidR="00000000" w:rsidRPr="00000000">
                    <w:rPr>
                      <w:b w:val="1"/>
                      <w:rtl w:val="0"/>
                    </w:rPr>
                    <w:t xml:space="preserve"> Devops</w:t>
                  </w:r>
                </w:ins>
              </w:sdtContent>
            </w:sdt>
            <w:r w:rsidDel="00000000" w:rsidR="00000000" w:rsidRPr="00000000">
              <w:rPr>
                <w:rtl w:val="0"/>
              </w:rPr>
            </w:r>
          </w:p>
        </w:tc>
      </w:tr>
      <w:tr>
        <w:trPr>
          <w:cantSplit w:val="0"/>
          <w:tblHeader w:val="0"/>
        </w:trPr>
        <w:tc>
          <w:tcPr/>
          <w:p w:rsidR="00000000" w:rsidDel="00000000" w:rsidP="00000000" w:rsidRDefault="00000000" w:rsidRPr="00000000" w14:paraId="00000003">
            <w:pPr>
              <w:rPr>
                <w:b w:val="1"/>
              </w:rPr>
            </w:pPr>
            <w:r w:rsidDel="00000000" w:rsidR="00000000" w:rsidRPr="00000000">
              <w:rPr>
                <w:b w:val="1"/>
                <w:rtl w:val="0"/>
              </w:rPr>
              <w:t xml:space="preserve">Project ID:</w:t>
            </w:r>
            <w:sdt>
              <w:sdtPr>
                <w:tag w:val="goog_rdk_1"/>
              </w:sdtPr>
              <w:sdtContent>
                <w:ins w:author="Mahmoud Algzar" w:id="1" w:date="2024-10-15T07:12:39Z">
                  <w:r w:rsidDel="00000000" w:rsidR="00000000" w:rsidRPr="00000000">
                    <w:rPr>
                      <w:b w:val="1"/>
                      <w:rtl w:val="0"/>
                    </w:rPr>
                    <w:t xml:space="preserve">  </w:t>
                  </w:r>
                </w:ins>
              </w:sdtContent>
            </w:sdt>
            <w:r w:rsidDel="00000000" w:rsidR="00000000" w:rsidRPr="00000000">
              <w:rPr>
                <w:rtl w:val="0"/>
              </w:rPr>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Project Title:</w:t>
            </w:r>
            <w:sdt>
              <w:sdtPr>
                <w:tag w:val="goog_rdk_2"/>
              </w:sdtPr>
              <w:sdtContent>
                <w:ins w:author="Mahmoud Algzar" w:id="2" w:date="2024-10-15T07:15:09Z">
                  <w:r w:rsidDel="00000000" w:rsidR="00000000" w:rsidRPr="00000000">
                    <w:rPr>
                      <w:b w:val="1"/>
                      <w:rtl w:val="0"/>
                    </w:rPr>
                    <w:t xml:space="preserve"> </w:t>
                  </w:r>
                  <w:r w:rsidDel="00000000" w:rsidR="00000000" w:rsidRPr="00000000">
                    <w:rPr>
                      <w:b w:val="1"/>
                      <w:rtl w:val="0"/>
                    </w:rPr>
                    <w:t xml:space="preserve">GameBoardPipeline</w:t>
                  </w:r>
                </w:ins>
              </w:sdtContent>
            </w:sdt>
            <w:r w:rsidDel="00000000" w:rsidR="00000000" w:rsidRPr="00000000">
              <w:rPr>
                <w:rtl w:val="0"/>
              </w:rPr>
            </w:r>
          </w:p>
        </w:tc>
      </w:tr>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Group ID:</w:t>
            </w:r>
            <w:sdt>
              <w:sdtPr>
                <w:tag w:val="goog_rdk_3"/>
              </w:sdtPr>
              <w:sdtContent>
                <w:ins w:author="Mahmoud Algzar" w:id="3" w:date="2024-10-15T07:15:56Z">
                  <w:r w:rsidDel="00000000" w:rsidR="00000000" w:rsidRPr="00000000">
                    <w:rPr>
                      <w:b w:val="1"/>
                      <w:rtl w:val="0"/>
                    </w:rPr>
                    <w:t xml:space="preserve"> 4</w:t>
                  </w:r>
                </w:ins>
              </w:sdtContent>
            </w:sdt>
            <w:r w:rsidDel="00000000" w:rsidR="00000000" w:rsidRPr="00000000">
              <w:rPr>
                <w:rtl w:val="0"/>
              </w:rPr>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Project Short Description: </w:t>
            </w:r>
          </w:p>
          <w:p w:rsidR="00000000" w:rsidDel="00000000" w:rsidP="00000000" w:rsidRDefault="00000000" w:rsidRPr="00000000" w14:paraId="00000007">
            <w:pPr>
              <w:rPr/>
            </w:pPr>
            <w:sdt>
              <w:sdtPr>
                <w:tag w:val="goog_rdk_5"/>
              </w:sdtPr>
              <w:sdtContent>
                <w:ins w:author="Mahmoud Algzar" w:id="4" w:date="2024-10-15T07:19:41Z">
                  <w:r w:rsidDel="00000000" w:rsidR="00000000" w:rsidRPr="00000000">
                    <w:rPr>
                      <w:b w:val="1"/>
                      <w:rtl w:val="0"/>
                    </w:rPr>
                    <w:t xml:space="preserve">Board Game Full-Stack Web Application</w:t>
                  </w:r>
                  <w:r w:rsidDel="00000000" w:rsidR="00000000" w:rsidRPr="00000000">
                    <w:rPr>
                      <w:b w:val="1"/>
                      <w:rtl w:val="0"/>
                    </w:rPr>
                    <w:t xml:space="preserve">: This application displays board games and reviews. Users can log in to add or edit board games and reviews, while managers have additional rights to edit or delete reviews. The project includes setting up a CI/CD pipeline in Jenkins, which integrates SonarQube for code analysis, enforces a quality gate, and Dockerizes the application for easy deployment. Monitoring tools are used to ensure performance and reliability.</w:t>
                  </w:r>
                </w:ins>
              </w:sdtContent>
            </w:sdt>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Project Context (third party interfaces, APIs, or other third party tools that will interact with your proposed design):</w:t>
            </w:r>
          </w:p>
          <w:sdt>
            <w:sdtPr>
              <w:tag w:val="goog_rdk_8"/>
            </w:sdtPr>
            <w:sdtContent>
              <w:p w:rsidR="00000000" w:rsidDel="00000000" w:rsidP="00000000" w:rsidRDefault="00000000" w:rsidRPr="00000000" w14:paraId="0000000B">
                <w:pPr>
                  <w:rPr>
                    <w:ins w:author="Mahmoud Algzar" w:id="5" w:date="2024-10-15T07:20:05Z"/>
                    <w:b w:val="1"/>
                  </w:rPr>
                </w:pPr>
                <w:sdt>
                  <w:sdtPr>
                    <w:tag w:val="goog_rdk_7"/>
                  </w:sdtPr>
                  <w:sdtContent>
                    <w:ins w:author="Mahmoud Algzar" w:id="5" w:date="2024-10-15T07:20:05Z">
                      <w:r w:rsidDel="00000000" w:rsidR="00000000" w:rsidRPr="00000000">
                        <w:rPr>
                          <w:b w:val="1"/>
                          <w:rtl w:val="0"/>
                        </w:rPr>
                        <w:t xml:space="preserve">1- Jenkins </w:t>
                      </w:r>
                    </w:ins>
                  </w:sdtContent>
                </w:sdt>
              </w:p>
            </w:sdtContent>
          </w:sdt>
          <w:sdt>
            <w:sdtPr>
              <w:tag w:val="goog_rdk_10"/>
            </w:sdtPr>
            <w:sdtContent>
              <w:p w:rsidR="00000000" w:rsidDel="00000000" w:rsidP="00000000" w:rsidRDefault="00000000" w:rsidRPr="00000000" w14:paraId="0000000C">
                <w:pPr>
                  <w:rPr>
                    <w:ins w:author="Mahmoud Algzar" w:id="5" w:date="2024-10-15T07:20:05Z"/>
                    <w:b w:val="1"/>
                  </w:rPr>
                </w:pPr>
                <w:sdt>
                  <w:sdtPr>
                    <w:tag w:val="goog_rdk_9"/>
                  </w:sdtPr>
                  <w:sdtContent>
                    <w:ins w:author="Mahmoud Algzar" w:id="5" w:date="2024-10-15T07:20:05Z">
                      <w:r w:rsidDel="00000000" w:rsidR="00000000" w:rsidRPr="00000000">
                        <w:rPr>
                          <w:b w:val="1"/>
                          <w:rtl w:val="0"/>
                        </w:rPr>
                        <w:t xml:space="preserve">2- Docker</w:t>
                      </w:r>
                    </w:ins>
                  </w:sdtContent>
                </w:sdt>
              </w:p>
            </w:sdtContent>
          </w:sdt>
          <w:sdt>
            <w:sdtPr>
              <w:tag w:val="goog_rdk_12"/>
            </w:sdtPr>
            <w:sdtContent>
              <w:p w:rsidR="00000000" w:rsidDel="00000000" w:rsidP="00000000" w:rsidRDefault="00000000" w:rsidRPr="00000000" w14:paraId="0000000D">
                <w:pPr>
                  <w:rPr>
                    <w:ins w:author="Mahmoud Algzar" w:id="5" w:date="2024-10-15T07:20:05Z"/>
                    <w:b w:val="1"/>
                  </w:rPr>
                </w:pPr>
                <w:sdt>
                  <w:sdtPr>
                    <w:tag w:val="goog_rdk_11"/>
                  </w:sdtPr>
                  <w:sdtContent>
                    <w:ins w:author="Mahmoud Algzar" w:id="5" w:date="2024-10-15T07:20:05Z">
                      <w:r w:rsidDel="00000000" w:rsidR="00000000" w:rsidRPr="00000000">
                        <w:rPr>
                          <w:b w:val="1"/>
                          <w:rtl w:val="0"/>
                        </w:rPr>
                        <w:t xml:space="preserve">3- Github </w:t>
                      </w:r>
                    </w:ins>
                  </w:sdtContent>
                </w:sdt>
              </w:p>
            </w:sdtContent>
          </w:sdt>
          <w:sdt>
            <w:sdtPr>
              <w:tag w:val="goog_rdk_14"/>
            </w:sdtPr>
            <w:sdtContent>
              <w:p w:rsidR="00000000" w:rsidDel="00000000" w:rsidP="00000000" w:rsidRDefault="00000000" w:rsidRPr="00000000" w14:paraId="0000000E">
                <w:pPr>
                  <w:rPr>
                    <w:ins w:author="Mahmoud Algzar" w:id="5" w:date="2024-10-15T07:20:05Z"/>
                    <w:b w:val="1"/>
                  </w:rPr>
                </w:pPr>
                <w:sdt>
                  <w:sdtPr>
                    <w:tag w:val="goog_rdk_13"/>
                  </w:sdtPr>
                  <w:sdtContent>
                    <w:ins w:author="Mahmoud Algzar" w:id="5" w:date="2024-10-15T07:20:05Z">
                      <w:r w:rsidDel="00000000" w:rsidR="00000000" w:rsidRPr="00000000">
                        <w:rPr>
                          <w:b w:val="1"/>
                          <w:rtl w:val="0"/>
                        </w:rPr>
                        <w:t xml:space="preserve">4- SonarQube </w:t>
                      </w:r>
                    </w:ins>
                  </w:sdtContent>
                </w:sdt>
              </w:p>
            </w:sdtContent>
          </w:sdt>
          <w:sdt>
            <w:sdtPr>
              <w:tag w:val="goog_rdk_16"/>
            </w:sdtPr>
            <w:sdtContent>
              <w:p w:rsidR="00000000" w:rsidDel="00000000" w:rsidP="00000000" w:rsidRDefault="00000000" w:rsidRPr="00000000" w14:paraId="0000000F">
                <w:pPr>
                  <w:rPr>
                    <w:ins w:author="Mahmoud Algzar" w:id="5" w:date="2024-10-15T07:20:05Z"/>
                    <w:b w:val="1"/>
                  </w:rPr>
                </w:pPr>
                <w:sdt>
                  <w:sdtPr>
                    <w:tag w:val="goog_rdk_15"/>
                  </w:sdtPr>
                  <w:sdtContent>
                    <w:ins w:author="Mahmoud Algzar" w:id="5" w:date="2024-10-15T07:20:05Z">
                      <w:r w:rsidDel="00000000" w:rsidR="00000000" w:rsidRPr="00000000">
                        <w:rPr>
                          <w:b w:val="1"/>
                          <w:rtl w:val="0"/>
                        </w:rPr>
                        <w:t xml:space="preserve">5- Trivy</w:t>
                      </w:r>
                    </w:ins>
                  </w:sdtContent>
                </w:sdt>
              </w:p>
            </w:sdtContent>
          </w:sdt>
          <w:sdt>
            <w:sdtPr>
              <w:tag w:val="goog_rdk_18"/>
            </w:sdtPr>
            <w:sdtContent>
              <w:p w:rsidR="00000000" w:rsidDel="00000000" w:rsidP="00000000" w:rsidRDefault="00000000" w:rsidRPr="00000000" w14:paraId="00000010">
                <w:pPr>
                  <w:rPr>
                    <w:ins w:author="Mahmoud Algzar" w:id="5" w:date="2024-10-15T07:20:05Z"/>
                    <w:b w:val="1"/>
                  </w:rPr>
                </w:pPr>
                <w:sdt>
                  <w:sdtPr>
                    <w:tag w:val="goog_rdk_17"/>
                  </w:sdtPr>
                  <w:sdtContent>
                    <w:ins w:author="Mahmoud Algzar" w:id="5" w:date="2024-10-15T07:20:05Z">
                      <w:r w:rsidDel="00000000" w:rsidR="00000000" w:rsidRPr="00000000">
                        <w:rPr>
                          <w:b w:val="1"/>
                          <w:rtl w:val="0"/>
                        </w:rPr>
                        <w:t xml:space="preserve">7- Nexus repository</w:t>
                      </w:r>
                    </w:ins>
                  </w:sdtContent>
                </w:sdt>
              </w:p>
            </w:sdtContent>
          </w:sdt>
          <w:sdt>
            <w:sdtPr>
              <w:tag w:val="goog_rdk_20"/>
            </w:sdtPr>
            <w:sdtContent>
              <w:p w:rsidR="00000000" w:rsidDel="00000000" w:rsidP="00000000" w:rsidRDefault="00000000" w:rsidRPr="00000000" w14:paraId="00000011">
                <w:pPr>
                  <w:rPr>
                    <w:ins w:author="Mahmoud Algzar" w:id="5" w:date="2024-10-15T07:20:05Z"/>
                    <w:b w:val="1"/>
                  </w:rPr>
                </w:pPr>
                <w:sdt>
                  <w:sdtPr>
                    <w:tag w:val="goog_rdk_19"/>
                  </w:sdtPr>
                  <w:sdtContent>
                    <w:ins w:author="Mahmoud Algzar" w:id="5" w:date="2024-10-15T07:20:05Z">
                      <w:r w:rsidDel="00000000" w:rsidR="00000000" w:rsidRPr="00000000">
                        <w:rPr>
                          <w:b w:val="1"/>
                          <w:rtl w:val="0"/>
                        </w:rPr>
                        <w:t xml:space="preserve">8- </w:t>
                      </w:r>
                      <w:r w:rsidDel="00000000" w:rsidR="00000000" w:rsidRPr="00000000">
                        <w:rPr>
                          <w:b w:val="1"/>
                          <w:rtl w:val="0"/>
                        </w:rPr>
                        <w:t xml:space="preserve">Prometheus</w:t>
                      </w:r>
                      <w:r w:rsidDel="00000000" w:rsidR="00000000" w:rsidRPr="00000000">
                        <w:rPr>
                          <w:rtl w:val="0"/>
                        </w:rPr>
                      </w:r>
                    </w:ins>
                  </w:sdtContent>
                </w:sdt>
              </w:p>
            </w:sdtContent>
          </w:sdt>
          <w:p w:rsidR="00000000" w:rsidDel="00000000" w:rsidP="00000000" w:rsidRDefault="00000000" w:rsidRPr="00000000" w14:paraId="00000012">
            <w:pPr>
              <w:rPr/>
            </w:pPr>
            <w:sdt>
              <w:sdtPr>
                <w:tag w:val="goog_rdk_21"/>
              </w:sdtPr>
              <w:sdtContent>
                <w:ins w:author="Mahmoud Algzar" w:id="5" w:date="2024-10-15T07:20:05Z">
                  <w:r w:rsidDel="00000000" w:rsidR="00000000" w:rsidRPr="00000000">
                    <w:rPr>
                      <w:b w:val="1"/>
                      <w:rtl w:val="0"/>
                    </w:rPr>
                    <w:t xml:space="preserve">9- Grafana</w:t>
                  </w:r>
                </w:ins>
              </w:sdtContent>
            </w:sdt>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Example Application of the Proposed Project:</w:t>
            </w:r>
          </w:p>
          <w:p w:rsidR="00000000" w:rsidDel="00000000" w:rsidP="00000000" w:rsidRDefault="00000000" w:rsidRPr="00000000" w14:paraId="00000015">
            <w:pPr>
              <w:rPr/>
            </w:pPr>
            <w:sdt>
              <w:sdtPr>
                <w:tag w:val="goog_rdk_23"/>
              </w:sdtPr>
              <w:sdtContent>
                <w:ins w:author="Mahmoud Algzar" w:id="6" w:date="2024-10-15T07:25:24Z">
                  <w:r w:rsidDel="00000000" w:rsidR="00000000" w:rsidRPr="00000000">
                    <w:rPr>
                      <w:b w:val="1"/>
                      <w:rtl w:val="0"/>
                    </w:rPr>
                    <w:t xml:space="preserve">Example Use Case</w:t>
                  </w:r>
                  <w:r w:rsidDel="00000000" w:rsidR="00000000" w:rsidRPr="00000000">
                    <w:rPr>
                      <w:b w:val="1"/>
                      <w:rtl w:val="0"/>
                    </w:rPr>
                    <w:t xml:space="preserve">: Imagine a gaming community website where users can explore and review different board games. A user logs in to view a list of popular board games, leave reviews, and share their favorite picks. Managers, who oversee the content, can edit or remove inappropriate reviews. The application ensures smooth user interaction by deploying regular updates through a Jenkins CI/CD pipeline, which includes a SonarQube quality check to maintain high code standards.</w:t>
                  </w:r>
                </w:ins>
              </w:sdtContent>
            </w:sdt>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18">
            <w:pPr>
              <w:rPr>
                <w:b w:val="1"/>
              </w:rPr>
            </w:pPr>
            <w:r w:rsidDel="00000000" w:rsidR="00000000" w:rsidRPr="00000000">
              <w:rPr>
                <w:b w:val="1"/>
                <w:rtl w:val="0"/>
              </w:rPr>
              <w:t xml:space="preserve">Tools (Hardware and Software needed for the project / needed to build a prototype):</w:t>
            </w:r>
          </w:p>
          <w:sdt>
            <w:sdtPr>
              <w:tag w:val="goog_rdk_26"/>
            </w:sdtPr>
            <w:sdtContent>
              <w:p w:rsidR="00000000" w:rsidDel="00000000" w:rsidP="00000000" w:rsidRDefault="00000000" w:rsidRPr="00000000" w14:paraId="00000019">
                <w:pPr>
                  <w:pStyle w:val="Heading3"/>
                  <w:keepNext w:val="0"/>
                  <w:keepLines w:val="0"/>
                  <w:rPr>
                    <w:ins w:author="Mahmoud Algzar" w:id="7" w:date="2024-10-15T07:29:06Z"/>
                    <w:b w:val="1"/>
                  </w:rPr>
                </w:pPr>
                <w:sdt>
                  <w:sdtPr>
                    <w:tag w:val="goog_rdk_25"/>
                  </w:sdtPr>
                  <w:sdtContent>
                    <w:ins w:author="Mahmoud Algzar" w:id="7" w:date="2024-10-15T07:29:06Z">
                      <w:bookmarkStart w:colFirst="0" w:colLast="0" w:name="_heading=h.hfe49m77nf4p" w:id="0"/>
                      <w:bookmarkEnd w:id="0"/>
                      <w:r w:rsidDel="00000000" w:rsidR="00000000" w:rsidRPr="00000000">
                        <w:rPr>
                          <w:b w:val="1"/>
                          <w:rtl w:val="0"/>
                        </w:rPr>
                        <w:t xml:space="preserve">Hardware:</w:t>
                      </w:r>
                    </w:ins>
                  </w:sdtContent>
                </w:sdt>
              </w:p>
            </w:sdtContent>
          </w:sdt>
          <w:sdt>
            <w:sdtPr>
              <w:tag w:val="goog_rdk_28"/>
            </w:sdtPr>
            <w:sdtContent>
              <w:p w:rsidR="00000000" w:rsidDel="00000000" w:rsidP="00000000" w:rsidRDefault="00000000" w:rsidRPr="00000000" w14:paraId="0000001A">
                <w:pPr>
                  <w:numPr>
                    <w:ilvl w:val="0"/>
                    <w:numId w:val="2"/>
                  </w:numPr>
                  <w:spacing w:after="240" w:before="240" w:lineRule="auto"/>
                  <w:ind w:left="720" w:hanging="360"/>
                  <w:rPr>
                    <w:ins w:author="Mahmoud Algzar" w:id="7" w:date="2024-10-15T07:29:06Z"/>
                    <w:b w:val="1"/>
                  </w:rPr>
                </w:pPr>
                <w:sdt>
                  <w:sdtPr>
                    <w:tag w:val="goog_rdk_27"/>
                  </w:sdtPr>
                  <w:sdtContent>
                    <w:ins w:author="Mahmoud Algzar" w:id="7" w:date="2024-10-15T07:29:06Z">
                      <w:r w:rsidDel="00000000" w:rsidR="00000000" w:rsidRPr="00000000">
                        <w:rPr>
                          <w:b w:val="1"/>
                          <w:rtl w:val="0"/>
                        </w:rPr>
                        <w:t xml:space="preserve">VMware Virtual Machines (VMs): You have set up 4 VMs, each with 4 GB of RAM and 40 GB of memory. These VMs will act as your development and testing environment.</w:t>
                      </w:r>
                    </w:ins>
                  </w:sdtContent>
                </w:sdt>
              </w:p>
            </w:sdtContent>
          </w:sdt>
          <w:sdt>
            <w:sdtPr>
              <w:tag w:val="goog_rdk_30"/>
            </w:sdtPr>
            <w:sdtContent>
              <w:p w:rsidR="00000000" w:rsidDel="00000000" w:rsidP="00000000" w:rsidRDefault="00000000" w:rsidRPr="00000000" w14:paraId="0000001B">
                <w:pPr>
                  <w:pStyle w:val="Heading3"/>
                  <w:keepNext w:val="0"/>
                  <w:keepLines w:val="0"/>
                  <w:rPr>
                    <w:ins w:author="Mahmoud Algzar" w:id="7" w:date="2024-10-15T07:29:06Z"/>
                    <w:b w:val="1"/>
                  </w:rPr>
                </w:pPr>
                <w:sdt>
                  <w:sdtPr>
                    <w:tag w:val="goog_rdk_29"/>
                  </w:sdtPr>
                  <w:sdtContent>
                    <w:ins w:author="Mahmoud Algzar" w:id="7" w:date="2024-10-15T07:29:06Z">
                      <w:bookmarkStart w:colFirst="0" w:colLast="0" w:name="_heading=h.atsoidfj2le5" w:id="1"/>
                      <w:bookmarkEnd w:id="1"/>
                      <w:r w:rsidDel="00000000" w:rsidR="00000000" w:rsidRPr="00000000">
                        <w:rPr>
                          <w:b w:val="1"/>
                          <w:rtl w:val="0"/>
                        </w:rPr>
                        <w:t xml:space="preserve">Software:</w:t>
                      </w:r>
                    </w:ins>
                  </w:sdtContent>
                </w:sdt>
              </w:p>
            </w:sdtContent>
          </w:sdt>
          <w:sdt>
            <w:sdtPr>
              <w:tag w:val="goog_rdk_32"/>
            </w:sdtPr>
            <w:sdtContent>
              <w:p w:rsidR="00000000" w:rsidDel="00000000" w:rsidP="00000000" w:rsidRDefault="00000000" w:rsidRPr="00000000" w14:paraId="0000001C">
                <w:pPr>
                  <w:numPr>
                    <w:ilvl w:val="0"/>
                    <w:numId w:val="3"/>
                  </w:numPr>
                  <w:spacing w:after="0" w:afterAutospacing="0" w:before="240" w:lineRule="auto"/>
                  <w:ind w:left="720" w:hanging="360"/>
                  <w:rPr>
                    <w:ins w:author="Mahmoud Algzar" w:id="7" w:date="2024-10-15T07:29:06Z"/>
                    <w:b w:val="1"/>
                  </w:rPr>
                </w:pPr>
                <w:sdt>
                  <w:sdtPr>
                    <w:tag w:val="goog_rdk_31"/>
                  </w:sdtPr>
                  <w:sdtContent>
                    <w:ins w:author="Mahmoud Algzar" w:id="7" w:date="2024-10-15T07:29:06Z">
                      <w:r w:rsidDel="00000000" w:rsidR="00000000" w:rsidRPr="00000000">
                        <w:rPr>
                          <w:b w:val="1"/>
                          <w:rtl w:val="0"/>
                        </w:rPr>
                        <w:t xml:space="preserve">Operating System:</w:t>
                      </w:r>
                    </w:ins>
                  </w:sdtContent>
                </w:sdt>
              </w:p>
            </w:sdtContent>
          </w:sdt>
          <w:sdt>
            <w:sdtPr>
              <w:tag w:val="goog_rdk_34"/>
            </w:sdtPr>
            <w:sdtContent>
              <w:p w:rsidR="00000000" w:rsidDel="00000000" w:rsidP="00000000" w:rsidRDefault="00000000" w:rsidRPr="00000000" w14:paraId="0000001D">
                <w:pPr>
                  <w:numPr>
                    <w:ilvl w:val="1"/>
                    <w:numId w:val="3"/>
                  </w:numPr>
                  <w:spacing w:after="0" w:afterAutospacing="0" w:before="0" w:beforeAutospacing="0" w:lineRule="auto"/>
                  <w:ind w:left="1440" w:hanging="360"/>
                  <w:rPr>
                    <w:ins w:author="Mahmoud Algzar" w:id="7" w:date="2024-10-15T07:29:06Z"/>
                    <w:b w:val="1"/>
                  </w:rPr>
                </w:pPr>
                <w:sdt>
                  <w:sdtPr>
                    <w:tag w:val="goog_rdk_33"/>
                  </w:sdtPr>
                  <w:sdtContent>
                    <w:ins w:author="Mahmoud Algzar" w:id="7" w:date="2024-10-15T07:29:06Z">
                      <w:r w:rsidDel="00000000" w:rsidR="00000000" w:rsidRPr="00000000">
                        <w:rPr>
                          <w:b w:val="1"/>
                          <w:rtl w:val="0"/>
                        </w:rPr>
                        <w:t xml:space="preserve">Linux-based OS for the VMs ( Ubuntu 22 )as it is efficient for web app hosting, Docker, and monitoring setups.</w:t>
                      </w:r>
                    </w:ins>
                  </w:sdtContent>
                </w:sdt>
              </w:p>
            </w:sdtContent>
          </w:sdt>
          <w:sdt>
            <w:sdtPr>
              <w:tag w:val="goog_rdk_36"/>
            </w:sdtPr>
            <w:sdtContent>
              <w:p w:rsidR="00000000" w:rsidDel="00000000" w:rsidP="00000000" w:rsidRDefault="00000000" w:rsidRPr="00000000" w14:paraId="0000001E">
                <w:pPr>
                  <w:numPr>
                    <w:ilvl w:val="0"/>
                    <w:numId w:val="3"/>
                  </w:numPr>
                  <w:spacing w:after="0" w:afterAutospacing="0" w:before="0" w:beforeAutospacing="0" w:lineRule="auto"/>
                  <w:ind w:left="720" w:hanging="360"/>
                  <w:rPr>
                    <w:ins w:author="Mahmoud Algzar" w:id="7" w:date="2024-10-15T07:29:06Z"/>
                    <w:b w:val="1"/>
                  </w:rPr>
                </w:pPr>
                <w:sdt>
                  <w:sdtPr>
                    <w:tag w:val="goog_rdk_35"/>
                  </w:sdtPr>
                  <w:sdtContent>
                    <w:ins w:author="Mahmoud Algzar" w:id="7" w:date="2024-10-15T07:29:06Z">
                      <w:r w:rsidDel="00000000" w:rsidR="00000000" w:rsidRPr="00000000">
                        <w:rPr>
                          <w:b w:val="1"/>
                          <w:rtl w:val="0"/>
                        </w:rPr>
                        <w:t xml:space="preserve">CI/CD Pipeline:</w:t>
                      </w:r>
                    </w:ins>
                  </w:sdtContent>
                </w:sdt>
              </w:p>
            </w:sdtContent>
          </w:sdt>
          <w:sdt>
            <w:sdtPr>
              <w:tag w:val="goog_rdk_38"/>
            </w:sdtPr>
            <w:sdtContent>
              <w:p w:rsidR="00000000" w:rsidDel="00000000" w:rsidP="00000000" w:rsidRDefault="00000000" w:rsidRPr="00000000" w14:paraId="0000001F">
                <w:pPr>
                  <w:numPr>
                    <w:ilvl w:val="1"/>
                    <w:numId w:val="3"/>
                  </w:numPr>
                  <w:spacing w:after="0" w:afterAutospacing="0" w:before="0" w:beforeAutospacing="0" w:lineRule="auto"/>
                  <w:ind w:left="1440" w:hanging="360"/>
                  <w:rPr>
                    <w:ins w:author="Mahmoud Algzar" w:id="7" w:date="2024-10-15T07:29:06Z"/>
                    <w:b w:val="1"/>
                  </w:rPr>
                </w:pPr>
                <w:sdt>
                  <w:sdtPr>
                    <w:tag w:val="goog_rdk_37"/>
                  </w:sdtPr>
                  <w:sdtContent>
                    <w:ins w:author="Mahmoud Algzar" w:id="7" w:date="2024-10-15T07:29:06Z">
                      <w:r w:rsidDel="00000000" w:rsidR="00000000" w:rsidRPr="00000000">
                        <w:rPr>
                          <w:b w:val="1"/>
                          <w:rtl w:val="0"/>
                        </w:rPr>
                        <w:t xml:space="preserve">Jenkins: For automating the build, testing, and deployment processes.</w:t>
                      </w:r>
                    </w:ins>
                  </w:sdtContent>
                </w:sdt>
              </w:p>
            </w:sdtContent>
          </w:sdt>
          <w:sdt>
            <w:sdtPr>
              <w:tag w:val="goog_rdk_40"/>
            </w:sdtPr>
            <w:sdtContent>
              <w:p w:rsidR="00000000" w:rsidDel="00000000" w:rsidP="00000000" w:rsidRDefault="00000000" w:rsidRPr="00000000" w14:paraId="00000020">
                <w:pPr>
                  <w:numPr>
                    <w:ilvl w:val="1"/>
                    <w:numId w:val="3"/>
                  </w:numPr>
                  <w:spacing w:after="0" w:afterAutospacing="0" w:before="0" w:beforeAutospacing="0" w:lineRule="auto"/>
                  <w:ind w:left="1440" w:hanging="360"/>
                  <w:rPr>
                    <w:ins w:author="Mahmoud Algzar" w:id="7" w:date="2024-10-15T07:29:06Z"/>
                    <w:b w:val="1"/>
                  </w:rPr>
                </w:pPr>
                <w:sdt>
                  <w:sdtPr>
                    <w:tag w:val="goog_rdk_39"/>
                  </w:sdtPr>
                  <w:sdtContent>
                    <w:ins w:author="Mahmoud Algzar" w:id="7" w:date="2024-10-15T07:29:06Z">
                      <w:r w:rsidDel="00000000" w:rsidR="00000000" w:rsidRPr="00000000">
                        <w:rPr>
                          <w:b w:val="1"/>
                          <w:rtl w:val="0"/>
                        </w:rPr>
                        <w:t xml:space="preserve">SonarQube: Integrated with Jenkins to ensure code quality and enforce quality gates.</w:t>
                      </w:r>
                    </w:ins>
                  </w:sdtContent>
                </w:sdt>
              </w:p>
            </w:sdtContent>
          </w:sdt>
          <w:sdt>
            <w:sdtPr>
              <w:tag w:val="goog_rdk_42"/>
            </w:sdtPr>
            <w:sdtContent>
              <w:p w:rsidR="00000000" w:rsidDel="00000000" w:rsidP="00000000" w:rsidRDefault="00000000" w:rsidRPr="00000000" w14:paraId="00000021">
                <w:pPr>
                  <w:numPr>
                    <w:ilvl w:val="0"/>
                    <w:numId w:val="3"/>
                  </w:numPr>
                  <w:spacing w:after="0" w:afterAutospacing="0" w:before="0" w:beforeAutospacing="0" w:lineRule="auto"/>
                  <w:ind w:left="720" w:hanging="360"/>
                  <w:rPr>
                    <w:ins w:author="Mahmoud Algzar" w:id="7" w:date="2024-10-15T07:29:06Z"/>
                    <w:b w:val="1"/>
                  </w:rPr>
                </w:pPr>
                <w:sdt>
                  <w:sdtPr>
                    <w:tag w:val="goog_rdk_41"/>
                  </w:sdtPr>
                  <w:sdtContent>
                    <w:ins w:author="Mahmoud Algzar" w:id="7" w:date="2024-10-15T07:29:06Z">
                      <w:r w:rsidDel="00000000" w:rsidR="00000000" w:rsidRPr="00000000">
                        <w:rPr>
                          <w:b w:val="1"/>
                          <w:rtl w:val="0"/>
                        </w:rPr>
                        <w:t xml:space="preserve">Containerization:</w:t>
                      </w:r>
                    </w:ins>
                  </w:sdtContent>
                </w:sdt>
              </w:p>
            </w:sdtContent>
          </w:sdt>
          <w:sdt>
            <w:sdtPr>
              <w:tag w:val="goog_rdk_44"/>
            </w:sdtPr>
            <w:sdtContent>
              <w:p w:rsidR="00000000" w:rsidDel="00000000" w:rsidP="00000000" w:rsidRDefault="00000000" w:rsidRPr="00000000" w14:paraId="00000022">
                <w:pPr>
                  <w:numPr>
                    <w:ilvl w:val="1"/>
                    <w:numId w:val="3"/>
                  </w:numPr>
                  <w:spacing w:after="0" w:afterAutospacing="0" w:before="0" w:beforeAutospacing="0" w:lineRule="auto"/>
                  <w:ind w:left="1440" w:hanging="360"/>
                  <w:rPr>
                    <w:ins w:author="Mahmoud Algzar" w:id="7" w:date="2024-10-15T07:29:06Z"/>
                    <w:b w:val="1"/>
                  </w:rPr>
                </w:pPr>
                <w:sdt>
                  <w:sdtPr>
                    <w:tag w:val="goog_rdk_43"/>
                  </w:sdtPr>
                  <w:sdtContent>
                    <w:ins w:author="Mahmoud Algzar" w:id="7" w:date="2024-10-15T07:29:06Z">
                      <w:r w:rsidDel="00000000" w:rsidR="00000000" w:rsidRPr="00000000">
                        <w:rPr>
                          <w:b w:val="1"/>
                          <w:rtl w:val="0"/>
                        </w:rPr>
                        <w:t xml:space="preserve">Docker: For Dockerizing the application, ensuring consistency across different environments.</w:t>
                      </w:r>
                    </w:ins>
                  </w:sdtContent>
                </w:sdt>
              </w:p>
            </w:sdtContent>
          </w:sdt>
          <w:sdt>
            <w:sdtPr>
              <w:tag w:val="goog_rdk_46"/>
            </w:sdtPr>
            <w:sdtContent>
              <w:p w:rsidR="00000000" w:rsidDel="00000000" w:rsidP="00000000" w:rsidRDefault="00000000" w:rsidRPr="00000000" w14:paraId="00000023">
                <w:pPr>
                  <w:numPr>
                    <w:ilvl w:val="0"/>
                    <w:numId w:val="3"/>
                  </w:numPr>
                  <w:spacing w:after="0" w:afterAutospacing="0" w:before="0" w:beforeAutospacing="0" w:lineRule="auto"/>
                  <w:ind w:left="720" w:hanging="360"/>
                  <w:rPr>
                    <w:ins w:author="Mahmoud Algzar" w:id="7" w:date="2024-10-15T07:29:06Z"/>
                    <w:b w:val="1"/>
                  </w:rPr>
                </w:pPr>
                <w:sdt>
                  <w:sdtPr>
                    <w:tag w:val="goog_rdk_45"/>
                  </w:sdtPr>
                  <w:sdtContent>
                    <w:ins w:author="Mahmoud Algzar" w:id="7" w:date="2024-10-15T07:29:06Z">
                      <w:r w:rsidDel="00000000" w:rsidR="00000000" w:rsidRPr="00000000">
                        <w:rPr>
                          <w:b w:val="1"/>
                          <w:rtl w:val="0"/>
                        </w:rPr>
                        <w:t xml:space="preserve">Monitoring Tools:</w:t>
                      </w:r>
                    </w:ins>
                  </w:sdtContent>
                </w:sdt>
              </w:p>
            </w:sdtContent>
          </w:sdt>
          <w:sdt>
            <w:sdtPr>
              <w:tag w:val="goog_rdk_48"/>
            </w:sdtPr>
            <w:sdtContent>
              <w:p w:rsidR="00000000" w:rsidDel="00000000" w:rsidP="00000000" w:rsidRDefault="00000000" w:rsidRPr="00000000" w14:paraId="00000024">
                <w:pPr>
                  <w:numPr>
                    <w:ilvl w:val="1"/>
                    <w:numId w:val="3"/>
                  </w:numPr>
                  <w:spacing w:after="0" w:afterAutospacing="0" w:before="0" w:beforeAutospacing="0" w:lineRule="auto"/>
                  <w:ind w:left="1440" w:hanging="360"/>
                  <w:rPr>
                    <w:ins w:author="Mahmoud Algzar" w:id="7" w:date="2024-10-15T07:29:06Z"/>
                    <w:b w:val="1"/>
                  </w:rPr>
                </w:pPr>
                <w:sdt>
                  <w:sdtPr>
                    <w:tag w:val="goog_rdk_47"/>
                  </w:sdtPr>
                  <w:sdtContent>
                    <w:ins w:author="Mahmoud Algzar" w:id="7" w:date="2024-10-15T07:29:06Z">
                      <w:r w:rsidDel="00000000" w:rsidR="00000000" w:rsidRPr="00000000">
                        <w:rPr>
                          <w:b w:val="1"/>
                          <w:rtl w:val="0"/>
                        </w:rPr>
                        <w:t xml:space="preserve">Prometheus or Nagios: For monitoring performance, availability, and resource usage.</w:t>
                      </w:r>
                    </w:ins>
                  </w:sdtContent>
                </w:sdt>
              </w:p>
            </w:sdtContent>
          </w:sdt>
          <w:sdt>
            <w:sdtPr>
              <w:tag w:val="goog_rdk_50"/>
            </w:sdtPr>
            <w:sdtContent>
              <w:p w:rsidR="00000000" w:rsidDel="00000000" w:rsidP="00000000" w:rsidRDefault="00000000" w:rsidRPr="00000000" w14:paraId="00000025">
                <w:pPr>
                  <w:numPr>
                    <w:ilvl w:val="1"/>
                    <w:numId w:val="3"/>
                  </w:numPr>
                  <w:spacing w:after="0" w:afterAutospacing="0" w:before="0" w:beforeAutospacing="0" w:lineRule="auto"/>
                  <w:ind w:left="1440" w:hanging="360"/>
                  <w:rPr>
                    <w:ins w:author="Mahmoud Algzar" w:id="7" w:date="2024-10-15T07:29:06Z"/>
                    <w:b w:val="1"/>
                  </w:rPr>
                </w:pPr>
                <w:sdt>
                  <w:sdtPr>
                    <w:tag w:val="goog_rdk_49"/>
                  </w:sdtPr>
                  <w:sdtContent>
                    <w:ins w:author="Mahmoud Algzar" w:id="7" w:date="2024-10-15T07:29:06Z">
                      <w:r w:rsidDel="00000000" w:rsidR="00000000" w:rsidRPr="00000000">
                        <w:rPr>
                          <w:b w:val="1"/>
                          <w:rtl w:val="0"/>
                        </w:rPr>
                        <w:t xml:space="preserve">Grafana: For visualizing monitoring data.</w:t>
                      </w:r>
                    </w:ins>
                  </w:sdtContent>
                </w:sdt>
              </w:p>
            </w:sdtContent>
          </w:sdt>
          <w:sdt>
            <w:sdtPr>
              <w:tag w:val="goog_rdk_52"/>
            </w:sdtPr>
            <w:sdtContent>
              <w:p w:rsidR="00000000" w:rsidDel="00000000" w:rsidP="00000000" w:rsidRDefault="00000000" w:rsidRPr="00000000" w14:paraId="00000026">
                <w:pPr>
                  <w:numPr>
                    <w:ilvl w:val="0"/>
                    <w:numId w:val="3"/>
                  </w:numPr>
                  <w:spacing w:after="0" w:afterAutospacing="0" w:before="0" w:beforeAutospacing="0" w:lineRule="auto"/>
                  <w:ind w:left="720" w:hanging="360"/>
                  <w:rPr>
                    <w:ins w:author="Mahmoud Algzar" w:id="7" w:date="2024-10-15T07:29:06Z"/>
                    <w:b w:val="1"/>
                  </w:rPr>
                </w:pPr>
                <w:sdt>
                  <w:sdtPr>
                    <w:tag w:val="goog_rdk_51"/>
                  </w:sdtPr>
                  <w:sdtContent>
                    <w:ins w:author="Mahmoud Algzar" w:id="7" w:date="2024-10-15T07:29:06Z">
                      <w:r w:rsidDel="00000000" w:rsidR="00000000" w:rsidRPr="00000000">
                        <w:rPr>
                          <w:b w:val="1"/>
                          <w:rtl w:val="0"/>
                        </w:rPr>
                        <w:t xml:space="preserve">Version Control:</w:t>
                      </w:r>
                    </w:ins>
                  </w:sdtContent>
                </w:sdt>
              </w:p>
            </w:sdtContent>
          </w:sdt>
          <w:sdt>
            <w:sdtPr>
              <w:tag w:val="goog_rdk_54"/>
            </w:sdtPr>
            <w:sdtContent>
              <w:p w:rsidR="00000000" w:rsidDel="00000000" w:rsidP="00000000" w:rsidRDefault="00000000" w:rsidRPr="00000000" w14:paraId="00000027">
                <w:pPr>
                  <w:numPr>
                    <w:ilvl w:val="1"/>
                    <w:numId w:val="3"/>
                  </w:numPr>
                  <w:spacing w:after="240" w:before="0" w:beforeAutospacing="0" w:lineRule="auto"/>
                  <w:ind w:left="1440" w:hanging="360"/>
                  <w:rPr>
                    <w:ins w:author="Mahmoud Algzar" w:id="7" w:date="2024-10-15T07:29:06Z"/>
                    <w:b w:val="1"/>
                  </w:rPr>
                </w:pPr>
                <w:sdt>
                  <w:sdtPr>
                    <w:tag w:val="goog_rdk_53"/>
                  </w:sdtPr>
                  <w:sdtContent>
                    <w:ins w:author="Mahmoud Algzar" w:id="7" w:date="2024-10-15T07:29:06Z">
                      <w:r w:rsidDel="00000000" w:rsidR="00000000" w:rsidRPr="00000000">
                        <w:rPr>
                          <w:b w:val="1"/>
                          <w:rtl w:val="0"/>
                        </w:rPr>
                        <w:t xml:space="preserve">Git/GitHub: For source control and collaboration.</w:t>
                      </w:r>
                    </w:ins>
                  </w:sdtContent>
                </w:sdt>
              </w:p>
            </w:sdtContent>
          </w:sdt>
          <w:p w:rsidR="00000000" w:rsidDel="00000000" w:rsidP="00000000" w:rsidRDefault="00000000" w:rsidRPr="00000000" w14:paraId="00000028">
            <w:pPr>
              <w:rPr>
                <w:b w:val="1"/>
              </w:rPr>
            </w:pPr>
            <w:r w:rsidDel="00000000" w:rsidR="00000000" w:rsidRPr="00000000">
              <w:rPr>
                <w:rtl w:val="0"/>
              </w:rPr>
            </w:r>
          </w:p>
        </w:tc>
      </w:tr>
      <w:tr>
        <w:trPr>
          <w:cantSplit w:val="0"/>
          <w:trHeight w:val="1277" w:hRule="atLeast"/>
          <w:tblHeader w:val="0"/>
        </w:trPr>
        <w:tc>
          <w:tcPr/>
          <w:p w:rsidR="00000000" w:rsidDel="00000000" w:rsidP="00000000" w:rsidRDefault="00000000" w:rsidRPr="00000000" w14:paraId="00000029">
            <w:pPr>
              <w:rPr>
                <w:b w:val="1"/>
              </w:rPr>
            </w:pPr>
            <w:r w:rsidDel="00000000" w:rsidR="00000000" w:rsidRPr="00000000">
              <w:rPr>
                <w:b w:val="1"/>
                <w:rtl w:val="0"/>
              </w:rPr>
              <w:t xml:space="preserve">Deliverables: </w:t>
            </w:r>
          </w:p>
          <w:p w:rsidR="00000000" w:rsidDel="00000000" w:rsidP="00000000" w:rsidRDefault="00000000" w:rsidRPr="00000000" w14:paraId="0000002A">
            <w:pPr>
              <w:rPr>
                <w:b w:val="1"/>
              </w:rPr>
            </w:pPr>
            <w:sdt>
              <w:sdtPr>
                <w:tag w:val="goog_rdk_56"/>
              </w:sdtPr>
              <w:sdtContent>
                <w:ins w:author="Mahmoud Algzar" w:id="8" w:date="2024-10-15T07:34:31Z">
                  <w:r w:rsidDel="00000000" w:rsidR="00000000" w:rsidRPr="00000000">
                    <w:rPr>
                      <w:b w:val="1"/>
                      <w:rtl w:val="0"/>
                    </w:rPr>
                    <w:t xml:space="preserve">Github</w:t>
                  </w:r>
                  <w:r w:rsidDel="00000000" w:rsidR="00000000" w:rsidRPr="00000000">
                    <w:rPr>
                      <w:b w:val="1"/>
                      <w:rtl w:val="0"/>
                    </w:rPr>
                    <w:t xml:space="preserve"> Project Link : there are under ( /docs/ ) all documentation and graph desin for our project →</w:t>
                  </w:r>
                  <w:r w:rsidDel="00000000" w:rsidR="00000000" w:rsidRPr="00000000">
                    <w:fldChar w:fldCharType="begin"/>
                  </w:r>
                  <w:r w:rsidDel="00000000" w:rsidR="00000000" w:rsidRPr="00000000">
                    <w:instrText xml:space="preserve">HYPERLINK "https://github.com/moelgzar/Devops_Project"</w:instrText>
                  </w:r>
                  <w:r w:rsidDel="00000000" w:rsidR="00000000" w:rsidRPr="00000000">
                    <w:fldChar w:fldCharType="separate"/>
                  </w:r>
                  <w:r w:rsidDel="00000000" w:rsidR="00000000" w:rsidRPr="00000000">
                    <w:rPr>
                      <w:b w:val="1"/>
                      <w:rtl w:val="0"/>
                    </w:rPr>
                    <w:t xml:space="preserve">  </w:t>
                  </w:r>
                  <w:r w:rsidDel="00000000" w:rsidR="00000000" w:rsidRPr="00000000">
                    <w:fldChar w:fldCharType="end"/>
                  </w:r>
                  <w:r w:rsidDel="00000000" w:rsidR="00000000" w:rsidRPr="00000000">
                    <w:fldChar w:fldCharType="begin"/>
                  </w:r>
                  <w:r w:rsidDel="00000000" w:rsidR="00000000" w:rsidRPr="00000000">
                    <w:instrText xml:space="preserve">HYPERLINK "https://github.com/moelgzar/Devops_Project"</w:instrText>
                  </w:r>
                  <w:r w:rsidDel="00000000" w:rsidR="00000000" w:rsidRPr="00000000">
                    <w:fldChar w:fldCharType="separate"/>
                  </w:r>
                  <w:r w:rsidDel="00000000" w:rsidR="00000000" w:rsidRPr="00000000">
                    <w:rPr>
                      <w:b w:val="1"/>
                      <w:rtl w:val="0"/>
                    </w:rPr>
                    <w:t xml:space="preserve">https://github.com/moelgzar/Devops_Project</w:t>
                  </w:r>
                  <w:r w:rsidDel="00000000" w:rsidR="00000000" w:rsidRPr="00000000">
                    <w:fldChar w:fldCharType="end"/>
                  </w:r>
                </w:ins>
              </w:sdtContent>
            </w:sdt>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tc>
      </w:tr>
      <w:tr>
        <w:trPr>
          <w:cantSplit w:val="0"/>
          <w:trHeight w:val="1529" w:hRule="atLeast"/>
          <w:tblHeader w:val="0"/>
        </w:trPr>
        <w:tc>
          <w:tcPr/>
          <w:p w:rsidR="00000000" w:rsidDel="00000000" w:rsidP="00000000" w:rsidRDefault="00000000" w:rsidRPr="00000000" w14:paraId="0000002C">
            <w:pPr>
              <w:rPr>
                <w:b w:val="1"/>
              </w:rPr>
            </w:pPr>
            <w:r w:rsidDel="00000000" w:rsidR="00000000" w:rsidRPr="00000000">
              <w:rPr>
                <w:b w:val="1"/>
                <w:rtl w:val="0"/>
              </w:rPr>
              <w:t xml:space="preserve">Project Notes (Background, Data, references…..etc): </w:t>
            </w:r>
          </w:p>
          <w:sdt>
            <w:sdtPr>
              <w:tag w:val="goog_rdk_59"/>
            </w:sdtPr>
            <w:sdtContent>
              <w:p w:rsidR="00000000" w:rsidDel="00000000" w:rsidP="00000000" w:rsidRDefault="00000000" w:rsidRPr="00000000" w14:paraId="0000002D">
                <w:pPr>
                  <w:pStyle w:val="Heading3"/>
                  <w:keepNext w:val="0"/>
                  <w:keepLines w:val="0"/>
                  <w:rPr>
                    <w:ins w:author="Mahmoud Algzar" w:id="9" w:date="2024-10-15T07:40:23Z"/>
                    <w:b w:val="1"/>
                  </w:rPr>
                </w:pPr>
                <w:sdt>
                  <w:sdtPr>
                    <w:tag w:val="goog_rdk_58"/>
                  </w:sdtPr>
                  <w:sdtContent>
                    <w:ins w:author="Mahmoud Algzar" w:id="9" w:date="2024-10-15T07:40:23Z">
                      <w:bookmarkStart w:colFirst="0" w:colLast="0" w:name="_heading=h.c1w8w73g3dsj" w:id="2"/>
                      <w:bookmarkEnd w:id="2"/>
                      <w:r w:rsidDel="00000000" w:rsidR="00000000" w:rsidRPr="00000000">
                        <w:rPr>
                          <w:b w:val="1"/>
                          <w:rtl w:val="0"/>
                        </w:rPr>
                        <w:t xml:space="preserve">References :</w:t>
                      </w:r>
                    </w:ins>
                  </w:sdtContent>
                </w:sdt>
              </w:p>
            </w:sdtContent>
          </w:sdt>
          <w:sdt>
            <w:sdtPr>
              <w:tag w:val="goog_rdk_61"/>
            </w:sdtPr>
            <w:sdtContent>
              <w:p w:rsidR="00000000" w:rsidDel="00000000" w:rsidP="00000000" w:rsidRDefault="00000000" w:rsidRPr="00000000" w14:paraId="0000002E">
                <w:pPr>
                  <w:numPr>
                    <w:ilvl w:val="0"/>
                    <w:numId w:val="1"/>
                  </w:numPr>
                  <w:spacing w:after="0" w:afterAutospacing="0" w:before="240" w:lineRule="auto"/>
                  <w:ind w:left="720" w:hanging="360"/>
                  <w:rPr>
                    <w:ins w:author="Mahmoud Algzar" w:id="9" w:date="2024-10-15T07:40:23Z"/>
                  </w:rPr>
                </w:pPr>
                <w:sdt>
                  <w:sdtPr>
                    <w:tag w:val="goog_rdk_60"/>
                  </w:sdtPr>
                  <w:sdtContent>
                    <w:ins w:author="Mahmoud Algzar" w:id="9" w:date="2024-10-15T07:40:23Z">
                      <w:r w:rsidDel="00000000" w:rsidR="00000000" w:rsidRPr="00000000">
                        <w:rPr>
                          <w:b w:val="1"/>
                          <w:rtl w:val="0"/>
                        </w:rPr>
                        <w:t xml:space="preserve">SonarQube Documentation</w:t>
                      </w:r>
                      <w:r w:rsidDel="00000000" w:rsidR="00000000" w:rsidRPr="00000000">
                        <w:rPr>
                          <w:b w:val="1"/>
                          <w:rtl w:val="0"/>
                        </w:rPr>
                        <w:t xml:space="preserve">: For setting up code analysis and quality gates.</w:t>
                      </w:r>
                    </w:ins>
                  </w:sdtContent>
                </w:sdt>
              </w:p>
            </w:sdtContent>
          </w:sdt>
          <w:sdt>
            <w:sdtPr>
              <w:tag w:val="goog_rdk_63"/>
            </w:sdtPr>
            <w:sdtContent>
              <w:p w:rsidR="00000000" w:rsidDel="00000000" w:rsidP="00000000" w:rsidRDefault="00000000" w:rsidRPr="00000000" w14:paraId="0000002F">
                <w:pPr>
                  <w:numPr>
                    <w:ilvl w:val="1"/>
                    <w:numId w:val="1"/>
                  </w:numPr>
                  <w:spacing w:after="0" w:afterAutospacing="0" w:before="0" w:beforeAutospacing="0" w:lineRule="auto"/>
                  <w:ind w:left="1440" w:hanging="360"/>
                  <w:rPr>
                    <w:ins w:author="Mahmoud Algzar" w:id="9" w:date="2024-10-15T07:40:23Z"/>
                  </w:rPr>
                </w:pPr>
                <w:sdt>
                  <w:sdtPr>
                    <w:tag w:val="goog_rdk_62"/>
                  </w:sdtPr>
                  <w:sdtContent>
                    <w:ins w:author="Mahmoud Algzar" w:id="9" w:date="2024-10-15T07:40:23Z">
                      <w:r w:rsidDel="00000000" w:rsidR="00000000" w:rsidRPr="00000000">
                        <w:rPr>
                          <w:b w:val="1"/>
                          <w:rtl w:val="0"/>
                        </w:rPr>
                        <w:t xml:space="preserve">Reference: SonarQube Documentation</w:t>
                      </w:r>
                    </w:ins>
                  </w:sdtContent>
                </w:sdt>
              </w:p>
            </w:sdtContent>
          </w:sdt>
          <w:sdt>
            <w:sdtPr>
              <w:tag w:val="goog_rdk_65"/>
            </w:sdtPr>
            <w:sdtContent>
              <w:p w:rsidR="00000000" w:rsidDel="00000000" w:rsidP="00000000" w:rsidRDefault="00000000" w:rsidRPr="00000000" w14:paraId="00000030">
                <w:pPr>
                  <w:numPr>
                    <w:ilvl w:val="0"/>
                    <w:numId w:val="1"/>
                  </w:numPr>
                  <w:spacing w:after="0" w:afterAutospacing="0" w:before="0" w:beforeAutospacing="0" w:lineRule="auto"/>
                  <w:ind w:left="720" w:hanging="360"/>
                  <w:rPr>
                    <w:ins w:author="Mahmoud Algzar" w:id="9" w:date="2024-10-15T07:40:23Z"/>
                  </w:rPr>
                </w:pPr>
                <w:sdt>
                  <w:sdtPr>
                    <w:tag w:val="goog_rdk_64"/>
                  </w:sdtPr>
                  <w:sdtContent>
                    <w:ins w:author="Mahmoud Algzar" w:id="9" w:date="2024-10-15T07:40:23Z">
                      <w:r w:rsidDel="00000000" w:rsidR="00000000" w:rsidRPr="00000000">
                        <w:rPr>
                          <w:b w:val="1"/>
                          <w:rtl w:val="0"/>
                        </w:rPr>
                        <w:t xml:space="preserve">Jenkins Documentation</w:t>
                      </w:r>
                      <w:r w:rsidDel="00000000" w:rsidR="00000000" w:rsidRPr="00000000">
                        <w:rPr>
                          <w:b w:val="1"/>
                          <w:rtl w:val="0"/>
                        </w:rPr>
                        <w:t xml:space="preserve">: For CI/CD pipeline setup and integration with SonarQube.</w:t>
                      </w:r>
                    </w:ins>
                  </w:sdtContent>
                </w:sdt>
              </w:p>
            </w:sdtContent>
          </w:sdt>
          <w:sdt>
            <w:sdtPr>
              <w:tag w:val="goog_rdk_67"/>
            </w:sdtPr>
            <w:sdtContent>
              <w:p w:rsidR="00000000" w:rsidDel="00000000" w:rsidP="00000000" w:rsidRDefault="00000000" w:rsidRPr="00000000" w14:paraId="00000031">
                <w:pPr>
                  <w:numPr>
                    <w:ilvl w:val="1"/>
                    <w:numId w:val="1"/>
                  </w:numPr>
                  <w:spacing w:after="0" w:afterAutospacing="0" w:before="0" w:beforeAutospacing="0" w:lineRule="auto"/>
                  <w:ind w:left="1440" w:hanging="360"/>
                  <w:rPr>
                    <w:ins w:author="Mahmoud Algzar" w:id="9" w:date="2024-10-15T07:40:23Z"/>
                  </w:rPr>
                </w:pPr>
                <w:sdt>
                  <w:sdtPr>
                    <w:tag w:val="goog_rdk_66"/>
                  </w:sdtPr>
                  <w:sdtContent>
                    <w:ins w:author="Mahmoud Algzar" w:id="9" w:date="2024-10-15T07:40:23Z">
                      <w:r w:rsidDel="00000000" w:rsidR="00000000" w:rsidRPr="00000000">
                        <w:rPr>
                          <w:b w:val="1"/>
                          <w:rtl w:val="0"/>
                        </w:rPr>
                        <w:t xml:space="preserve">Reference: Jenkins Documentation</w:t>
                      </w:r>
                    </w:ins>
                  </w:sdtContent>
                </w:sdt>
              </w:p>
            </w:sdtContent>
          </w:sdt>
          <w:sdt>
            <w:sdtPr>
              <w:tag w:val="goog_rdk_69"/>
            </w:sdtPr>
            <w:sdtContent>
              <w:p w:rsidR="00000000" w:rsidDel="00000000" w:rsidP="00000000" w:rsidRDefault="00000000" w:rsidRPr="00000000" w14:paraId="00000032">
                <w:pPr>
                  <w:numPr>
                    <w:ilvl w:val="0"/>
                    <w:numId w:val="1"/>
                  </w:numPr>
                  <w:spacing w:after="0" w:afterAutospacing="0" w:before="0" w:beforeAutospacing="0" w:lineRule="auto"/>
                  <w:ind w:left="720" w:hanging="360"/>
                  <w:rPr>
                    <w:ins w:author="Mahmoud Algzar" w:id="9" w:date="2024-10-15T07:40:23Z"/>
                  </w:rPr>
                </w:pPr>
                <w:sdt>
                  <w:sdtPr>
                    <w:tag w:val="goog_rdk_68"/>
                  </w:sdtPr>
                  <w:sdtContent>
                    <w:ins w:author="Mahmoud Algzar" w:id="9" w:date="2024-10-15T07:40:23Z">
                      <w:r w:rsidDel="00000000" w:rsidR="00000000" w:rsidRPr="00000000">
                        <w:rPr>
                          <w:b w:val="1"/>
                          <w:rtl w:val="0"/>
                        </w:rPr>
                        <w:t xml:space="preserve">Docker Documentation</w:t>
                      </w:r>
                      <w:r w:rsidDel="00000000" w:rsidR="00000000" w:rsidRPr="00000000">
                        <w:rPr>
                          <w:b w:val="1"/>
                          <w:rtl w:val="0"/>
                        </w:rPr>
                        <w:t xml:space="preserve">: For containerizing the application and ensuring environment consistency.</w:t>
                      </w:r>
                    </w:ins>
                  </w:sdtContent>
                </w:sdt>
              </w:p>
            </w:sdtContent>
          </w:sdt>
          <w:sdt>
            <w:sdtPr>
              <w:tag w:val="goog_rdk_71"/>
            </w:sdtPr>
            <w:sdtContent>
              <w:p w:rsidR="00000000" w:rsidDel="00000000" w:rsidP="00000000" w:rsidRDefault="00000000" w:rsidRPr="00000000" w14:paraId="00000033">
                <w:pPr>
                  <w:numPr>
                    <w:ilvl w:val="1"/>
                    <w:numId w:val="1"/>
                  </w:numPr>
                  <w:spacing w:after="0" w:afterAutospacing="0" w:before="0" w:beforeAutospacing="0" w:lineRule="auto"/>
                  <w:ind w:left="1440" w:hanging="360"/>
                  <w:rPr>
                    <w:ins w:author="Mahmoud Algzar" w:id="9" w:date="2024-10-15T07:40:23Z"/>
                  </w:rPr>
                </w:pPr>
                <w:sdt>
                  <w:sdtPr>
                    <w:tag w:val="goog_rdk_70"/>
                  </w:sdtPr>
                  <w:sdtContent>
                    <w:ins w:author="Mahmoud Algzar" w:id="9" w:date="2024-10-15T07:40:23Z">
                      <w:r w:rsidDel="00000000" w:rsidR="00000000" w:rsidRPr="00000000">
                        <w:rPr>
                          <w:b w:val="1"/>
                          <w:rtl w:val="0"/>
                        </w:rPr>
                        <w:t xml:space="preserve">Reference: Docker Documentation</w:t>
                      </w:r>
                    </w:ins>
                  </w:sdtContent>
                </w:sdt>
              </w:p>
            </w:sdtContent>
          </w:sdt>
          <w:sdt>
            <w:sdtPr>
              <w:tag w:val="goog_rdk_73"/>
            </w:sdtPr>
            <w:sdtContent>
              <w:p w:rsidR="00000000" w:rsidDel="00000000" w:rsidP="00000000" w:rsidRDefault="00000000" w:rsidRPr="00000000" w14:paraId="00000034">
                <w:pPr>
                  <w:numPr>
                    <w:ilvl w:val="0"/>
                    <w:numId w:val="1"/>
                  </w:numPr>
                  <w:spacing w:after="0" w:afterAutospacing="0" w:before="0" w:beforeAutospacing="0" w:lineRule="auto"/>
                  <w:ind w:left="720" w:hanging="360"/>
                  <w:rPr>
                    <w:ins w:author="Mahmoud Algzar" w:id="9" w:date="2024-10-15T07:40:23Z"/>
                  </w:rPr>
                </w:pPr>
                <w:sdt>
                  <w:sdtPr>
                    <w:tag w:val="goog_rdk_72"/>
                  </w:sdtPr>
                  <w:sdtContent>
                    <w:ins w:author="Mahmoud Algzar" w:id="9" w:date="2024-10-15T07:40:23Z">
                      <w:r w:rsidDel="00000000" w:rsidR="00000000" w:rsidRPr="00000000">
                        <w:rPr>
                          <w:b w:val="1"/>
                          <w:rtl w:val="0"/>
                        </w:rPr>
                        <w:t xml:space="preserve">Monitoring Tool Documentation</w:t>
                      </w:r>
                      <w:r w:rsidDel="00000000" w:rsidR="00000000" w:rsidRPr="00000000">
                        <w:rPr>
                          <w:b w:val="1"/>
                          <w:rtl w:val="0"/>
                        </w:rPr>
                        <w:t xml:space="preserve">:</w:t>
                      </w:r>
                    </w:ins>
                  </w:sdtContent>
                </w:sdt>
              </w:p>
            </w:sdtContent>
          </w:sdt>
          <w:sdt>
            <w:sdtPr>
              <w:tag w:val="goog_rdk_75"/>
            </w:sdtPr>
            <w:sdtContent>
              <w:p w:rsidR="00000000" w:rsidDel="00000000" w:rsidP="00000000" w:rsidRDefault="00000000" w:rsidRPr="00000000" w14:paraId="00000035">
                <w:pPr>
                  <w:numPr>
                    <w:ilvl w:val="1"/>
                    <w:numId w:val="1"/>
                  </w:numPr>
                  <w:spacing w:after="0" w:afterAutospacing="0" w:before="0" w:beforeAutospacing="0" w:lineRule="auto"/>
                  <w:ind w:left="1440" w:hanging="360"/>
                  <w:rPr>
                    <w:ins w:author="Mahmoud Algzar" w:id="9" w:date="2024-10-15T07:40:23Z"/>
                  </w:rPr>
                </w:pPr>
                <w:sdt>
                  <w:sdtPr>
                    <w:tag w:val="goog_rdk_74"/>
                  </w:sdtPr>
                  <w:sdtContent>
                    <w:ins w:author="Mahmoud Algzar" w:id="9" w:date="2024-10-15T07:40:23Z">
                      <w:r w:rsidDel="00000000" w:rsidR="00000000" w:rsidRPr="00000000">
                        <w:rPr>
                          <w:b w:val="1"/>
                          <w:rtl w:val="0"/>
                        </w:rPr>
                        <w:t xml:space="preserve">Prometheus</w:t>
                      </w:r>
                      <w:r w:rsidDel="00000000" w:rsidR="00000000" w:rsidRPr="00000000">
                        <w:rPr>
                          <w:b w:val="1"/>
                          <w:rtl w:val="0"/>
                        </w:rPr>
                        <w:t xml:space="preserve"> : For monitoring system performance and uptime.</w:t>
                      </w:r>
                    </w:ins>
                  </w:sdtContent>
                </w:sdt>
              </w:p>
            </w:sdtContent>
          </w:sdt>
          <w:sdt>
            <w:sdtPr>
              <w:tag w:val="goog_rdk_77"/>
            </w:sdtPr>
            <w:sdtContent>
              <w:p w:rsidR="00000000" w:rsidDel="00000000" w:rsidP="00000000" w:rsidRDefault="00000000" w:rsidRPr="00000000" w14:paraId="00000036">
                <w:pPr>
                  <w:numPr>
                    <w:ilvl w:val="1"/>
                    <w:numId w:val="1"/>
                  </w:numPr>
                  <w:spacing w:after="0" w:afterAutospacing="0" w:before="0" w:beforeAutospacing="0" w:lineRule="auto"/>
                  <w:ind w:left="1440" w:hanging="360"/>
                  <w:rPr>
                    <w:ins w:author="Mahmoud Algzar" w:id="9" w:date="2024-10-15T07:40:23Z"/>
                  </w:rPr>
                </w:pPr>
                <w:sdt>
                  <w:sdtPr>
                    <w:tag w:val="goog_rdk_76"/>
                  </w:sdtPr>
                  <w:sdtContent>
                    <w:ins w:author="Mahmoud Algzar" w:id="9" w:date="2024-10-15T07:40:23Z">
                      <w:r w:rsidDel="00000000" w:rsidR="00000000" w:rsidRPr="00000000">
                        <w:rPr>
                          <w:b w:val="1"/>
                          <w:rtl w:val="0"/>
                        </w:rPr>
                        <w:t xml:space="preserve">Grafana</w:t>
                      </w:r>
                      <w:r w:rsidDel="00000000" w:rsidR="00000000" w:rsidRPr="00000000">
                        <w:rPr>
                          <w:b w:val="1"/>
                          <w:rtl w:val="0"/>
                        </w:rPr>
                        <w:t xml:space="preserve">: For visualizing monitoring data and setting up dashboards.</w:t>
                      </w:r>
                    </w:ins>
                  </w:sdtContent>
                </w:sdt>
              </w:p>
            </w:sdtContent>
          </w:sdt>
          <w:sdt>
            <w:sdtPr>
              <w:tag w:val="goog_rdk_79"/>
            </w:sdtPr>
            <w:sdtContent>
              <w:p w:rsidR="00000000" w:rsidDel="00000000" w:rsidP="00000000" w:rsidRDefault="00000000" w:rsidRPr="00000000" w14:paraId="00000037">
                <w:pPr>
                  <w:numPr>
                    <w:ilvl w:val="1"/>
                    <w:numId w:val="1"/>
                  </w:numPr>
                  <w:spacing w:after="0" w:afterAutospacing="0" w:before="0" w:beforeAutospacing="0" w:lineRule="auto"/>
                  <w:ind w:left="1440" w:hanging="360"/>
                  <w:rPr>
                    <w:ins w:author="Mahmoud Algzar" w:id="9" w:date="2024-10-15T07:40:23Z"/>
                  </w:rPr>
                </w:pPr>
                <w:sdt>
                  <w:sdtPr>
                    <w:tag w:val="goog_rdk_78"/>
                  </w:sdtPr>
                  <w:sdtContent>
                    <w:ins w:author="Mahmoud Algzar" w:id="9" w:date="2024-10-15T07:40:23Z">
                      <w:r w:rsidDel="00000000" w:rsidR="00000000" w:rsidRPr="00000000">
                        <w:rPr>
                          <w:b w:val="1"/>
                          <w:rtl w:val="0"/>
                        </w:rPr>
                        <w:t xml:space="preserve">Reference: Prometheus, Grafana</w:t>
                      </w:r>
                    </w:ins>
                  </w:sdtContent>
                </w:sdt>
              </w:p>
            </w:sdtContent>
          </w:sdt>
          <w:sdt>
            <w:sdtPr>
              <w:tag w:val="goog_rdk_81"/>
            </w:sdtPr>
            <w:sdtContent>
              <w:p w:rsidR="00000000" w:rsidDel="00000000" w:rsidP="00000000" w:rsidRDefault="00000000" w:rsidRPr="00000000" w14:paraId="00000038">
                <w:pPr>
                  <w:numPr>
                    <w:ilvl w:val="0"/>
                    <w:numId w:val="1"/>
                  </w:numPr>
                  <w:spacing w:after="240" w:before="0" w:beforeAutospacing="0" w:lineRule="auto"/>
                  <w:ind w:left="720" w:hanging="360"/>
                  <w:rPr>
                    <w:ins w:author="Mahmoud Algzar" w:id="9" w:date="2024-10-15T07:40:23Z"/>
                  </w:rPr>
                </w:pPr>
                <w:sdt>
                  <w:sdtPr>
                    <w:tag w:val="goog_rdk_80"/>
                  </w:sdtPr>
                  <w:sdtContent>
                    <w:ins w:author="Mahmoud Algzar" w:id="9" w:date="2024-10-15T07:40:23Z">
                      <w:r w:rsidDel="00000000" w:rsidR="00000000" w:rsidRPr="00000000">
                        <w:rPr>
                          <w:rtl w:val="0"/>
                        </w:rPr>
                      </w:r>
                    </w:ins>
                  </w:sdtContent>
                </w:sdt>
              </w:p>
            </w:sdtContent>
          </w:sdt>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-60383</wp:posOffset>
          </wp:positionH>
          <wp:positionV relativeFrom="paragraph">
            <wp:posOffset>-337064</wp:posOffset>
          </wp:positionV>
          <wp:extent cx="1331831" cy="800100"/>
          <wp:effectExtent b="0" l="0" r="0" t="0"/>
          <wp:wrapNone/>
          <wp:docPr descr="A logo of a globe with a graduation cap&#10;&#10;Description automatically generated" id="16" name="image2.png"/>
          <a:graphic>
            <a:graphicData uri="http://schemas.openxmlformats.org/drawingml/2006/picture">
              <pic:pic>
                <pic:nvPicPr>
                  <pic:cNvPr descr="A logo of a globe with a graduation cap&#10;&#10;Description automatically generated" id="0" name="image2.png"/>
                  <pic:cNvPicPr preferRelativeResize="0"/>
                </pic:nvPicPr>
                <pic:blipFill>
                  <a:blip r:embed="rId1"/>
                  <a:srcRect b="0" l="0" r="0" t="0"/>
                  <a:stretch>
                    <a:fillRect/>
                  </a:stretch>
                </pic:blipFill>
                <pic:spPr>
                  <a:xfrm>
                    <a:off x="0" y="0"/>
                    <a:ext cx="1331831" cy="800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4649566</wp:posOffset>
          </wp:positionH>
          <wp:positionV relativeFrom="paragraph">
            <wp:posOffset>-163757</wp:posOffset>
          </wp:positionV>
          <wp:extent cx="1196975" cy="594759"/>
          <wp:effectExtent b="0" l="0" r="0" t="0"/>
          <wp:wrapTopAndBottom distB="0" distT="0"/>
          <wp:docPr descr="A black background with a black square&#10;&#10;Description automatically generated with medium confidence" id="15"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2"/>
                  <a:srcRect b="0" l="0" r="0" t="0"/>
                  <a:stretch>
                    <a:fillRect/>
                  </a:stretch>
                </pic:blipFill>
                <pic:spPr>
                  <a:xfrm>
                    <a:off x="0" y="0"/>
                    <a:ext cx="1196975" cy="5947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39D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549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A6FAE"/>
    <w:pPr>
      <w:tabs>
        <w:tab w:val="center" w:pos="4680"/>
        <w:tab w:val="right" w:pos="9360"/>
      </w:tabs>
    </w:pPr>
  </w:style>
  <w:style w:type="character" w:styleId="HeaderChar" w:customStyle="1">
    <w:name w:val="Header Char"/>
    <w:basedOn w:val="DefaultParagraphFont"/>
    <w:link w:val="Header"/>
    <w:uiPriority w:val="99"/>
    <w:rsid w:val="002A6FAE"/>
  </w:style>
  <w:style w:type="paragraph" w:styleId="Footer">
    <w:name w:val="footer"/>
    <w:basedOn w:val="Normal"/>
    <w:link w:val="FooterChar"/>
    <w:uiPriority w:val="99"/>
    <w:unhideWhenUsed w:val="1"/>
    <w:rsid w:val="002A6FAE"/>
    <w:pPr>
      <w:tabs>
        <w:tab w:val="center" w:pos="4680"/>
        <w:tab w:val="right" w:pos="9360"/>
      </w:tabs>
    </w:pPr>
  </w:style>
  <w:style w:type="character" w:styleId="FooterChar" w:customStyle="1">
    <w:name w:val="Footer Char"/>
    <w:basedOn w:val="DefaultParagraphFont"/>
    <w:link w:val="Footer"/>
    <w:uiPriority w:val="99"/>
    <w:rsid w:val="002A6FAE"/>
  </w:style>
  <w:style w:type="paragraph" w:styleId="ListParagraph">
    <w:name w:val="List Paragraph"/>
    <w:basedOn w:val="Normal"/>
    <w:uiPriority w:val="34"/>
    <w:qFormat w:val="1"/>
    <w:rsid w:val="003D13BF"/>
    <w:pPr>
      <w:ind w:left="720"/>
      <w:contextualSpacing w:val="1"/>
    </w:pPr>
  </w:style>
  <w:style w:type="character" w:styleId="Hyperlink">
    <w:name w:val="Hyperlink"/>
    <w:basedOn w:val="DefaultParagraphFont"/>
    <w:uiPriority w:val="99"/>
    <w:unhideWhenUsed w:val="1"/>
    <w:rsid w:val="00433AB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G7OW9qlxtoDSYh22El4avtizWw==">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2024-05-16T10:08:00Z</dcterms:created>
  <dc:creator>yousef bader</dc:creator>
</cp:coreProperties>
</file>