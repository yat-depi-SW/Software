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Track(s):</w:t>
            </w:r>
            <w:sdt>
              <w:sdtPr>
                <w:tag w:val="goog_rdk_0"/>
              </w:sdtPr>
              <w:sdtContent>
                <w:ins w:author="Ahmed Amin" w:id="0" w:date="2024-10-14T20:35:32Z">
                  <w:r w:rsidDel="00000000" w:rsidR="00000000" w:rsidRPr="00000000">
                    <w:rPr>
                      <w:b w:val="1"/>
                      <w:rtl w:val="0"/>
                    </w:rPr>
                    <w:t xml:space="preserve">Software DevelopmentDevOps Engineer 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ID: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Title:</w:t>
            </w:r>
            <w:sdt>
              <w:sdtPr>
                <w:tag w:val="goog_rdk_1"/>
              </w:sdtPr>
              <w:sdtContent>
                <w:ins w:author="Ahmed Amin" w:id="1" w:date="2024-10-14T20:37:22Z">
                  <w:r w:rsidDel="00000000" w:rsidR="00000000" w:rsidRPr="00000000">
                    <w:rPr>
                      <w:b w:val="1"/>
                      <w:rtl w:val="0"/>
                    </w:rPr>
                    <w:t xml:space="preserve">Ultimate CI/CD Pipeline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ID:</w:t>
            </w:r>
            <w:sdt>
              <w:sdtPr>
                <w:tag w:val="goog_rdk_2"/>
              </w:sdtPr>
              <w:sdtContent>
                <w:ins w:author="Ahmed Amin" w:id="2" w:date="2024-10-14T20:37:25Z"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sdt>
            <w:sdtPr>
              <w:tag w:val="goog_rdk_4"/>
            </w:sdtPr>
            <w:sdtContent>
              <w:p w:rsidR="00000000" w:rsidDel="00000000" w:rsidP="00000000" w:rsidRDefault="00000000" w:rsidRPr="00000000" w14:paraId="00000006">
                <w:pPr>
                  <w:rPr>
                    <w:ins w:author="Ahmed Amin" w:id="3" w:date="2024-10-14T20:37:59Z"/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Project Short Description: </w:t>
                </w:r>
                <w:sdt>
                  <w:sdtPr>
                    <w:tag w:val="goog_rdk_3"/>
                  </w:sdtPr>
                  <w:sdtContent>
                    <w:ins w:author="Ahmed Amin" w:id="3" w:date="2024-10-14T20:37:59Z"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Ultimate CI/CD Pipeline automates the creation and configuration of cloud infrastructure using Terraform and Ansible. This project sets up a Kubernetes cluster and integrates key DevOps tools like SonarQube, Nexus, Jenkins, Prometheus, and Grafana.</w:t>
                      </w:r>
                    </w:ins>
                  </w:sdtContent>
                </w:sdt>
              </w:p>
            </w:sdtContent>
          </w:sdt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rPr>
                    <w:ins w:author="Ahmed Amin" w:id="3" w:date="2024-10-14T20:37:59Z"/>
                    <w:b w:val="1"/>
                  </w:rPr>
                </w:pPr>
                <w:sdt>
                  <w:sdtPr>
                    <w:tag w:val="goog_rdk_5"/>
                  </w:sdtPr>
                  <w:sdtContent>
                    <w:ins w:author="Ahmed Amin" w:id="3" w:date="2024-10-14T20:37:59Z">
                      <w:r w:rsidDel="00000000" w:rsidR="00000000" w:rsidRPr="00000000">
                        <w:rPr>
                          <w:rtl w:val="0"/>
                        </w:rPr>
                      </w:r>
                    </w:ins>
                  </w:sdtContent>
                </w:sdt>
              </w:p>
            </w:sdtContent>
          </w:sdt>
          <w:sdt>
            <w:sdtPr>
              <w:tag w:val="goog_rdk_8"/>
            </w:sdtPr>
            <w:sdtContent>
              <w:p w:rsidR="00000000" w:rsidDel="00000000" w:rsidP="00000000" w:rsidRDefault="00000000" w:rsidRPr="00000000" w14:paraId="00000008">
                <w:pPr>
                  <w:rPr>
                    <w:ins w:author="Ahmed Amin" w:id="3" w:date="2024-10-14T20:37:59Z"/>
                    <w:b w:val="1"/>
                  </w:rPr>
                </w:pPr>
                <w:sdt>
                  <w:sdtPr>
                    <w:tag w:val="goog_rdk_7"/>
                  </w:sdtPr>
                  <w:sdtContent>
                    <w:ins w:author="Ahmed Amin" w:id="3" w:date="2024-10-14T20:37:59Z"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With a fully automated CI/CD pipeline, the project streamlines code updates, continuous testing, and real-time monitoring, ensuring efficient and reliable deployments. This setup enables teams to manage infrastructure as code, promoting rapid application delivery and scalability in cloud environments.</w:t>
                      </w:r>
                    </w:ins>
                  </w:sdtContent>
                </w:sdt>
              </w:p>
            </w:sdtContent>
          </w:sdt>
          <w:sdt>
            <w:sdtPr>
              <w:tag w:val="goog_rdk_10"/>
            </w:sdtPr>
            <w:sdtContent>
              <w:p w:rsidR="00000000" w:rsidDel="00000000" w:rsidP="00000000" w:rsidRDefault="00000000" w:rsidRPr="00000000" w14:paraId="00000009">
                <w:pPr>
                  <w:rPr>
                    <w:b w:val="1"/>
                    <w:color w:val="434343"/>
                    <w:sz w:val="20"/>
                    <w:szCs w:val="20"/>
                    <w:highlight w:val="white"/>
                    <w:rPrChange w:author="Ahmed Amin" w:id="4" w:date="2024-10-14T20:37:59Z">
                      <w:rPr>
                        <w:b w:val="1"/>
                      </w:rPr>
                    </w:rPrChange>
                  </w:rPr>
                </w:pPr>
                <w:sdt>
                  <w:sdtPr>
                    <w:tag w:val="goog_rdk_9"/>
                  </w:sdtPr>
                  <w:sdtContent>
                    <w:r w:rsidDel="00000000" w:rsidR="00000000" w:rsidRPr="00000000">
                      <w:rPr>
                        <w:rtl w:val="0"/>
                      </w:rPr>
                    </w:r>
                  </w:sdtContent>
                </w:sdt>
              </w:p>
            </w:sdtContent>
          </w:sdt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Context (third party interfaces, APIs, or other third party tools that will interact with your proposed design):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Application of the Proposed Project: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(Hardware and Software needed for the project / needed to build a prototype):</w:t>
            </w:r>
          </w:p>
          <w:sdt>
            <w:sdtPr>
              <w:tag w:val="goog_rdk_13"/>
            </w:sdtPr>
            <w:sdtContent>
              <w:p w:rsidR="00000000" w:rsidDel="00000000" w:rsidP="00000000" w:rsidRDefault="00000000" w:rsidRPr="00000000" w14:paraId="00000015">
                <w:pPr>
                  <w:numPr>
                    <w:ilvl w:val="0"/>
                    <w:numId w:val="1"/>
                  </w:numPr>
                  <w:ind w:left="720" w:hanging="360"/>
                  <w:rPr>
                    <w:ins w:author="Ahmed Amin" w:id="5" w:date="2024-10-14T20:38:55Z"/>
                    <w:b w:val="1"/>
                    <w:u w:val="none"/>
                  </w:rPr>
                </w:pPr>
                <w:sdt>
                  <w:sdtPr>
                    <w:tag w:val="goog_rdk_12"/>
                  </w:sdtPr>
                  <w:sdtContent>
                    <w:ins w:author="Ahmed Amin" w:id="5" w:date="2024-10-14T20:38:55Z"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Terraform for infrastructure as code (IaC)</w:t>
                      </w:r>
                    </w:ins>
                  </w:sdtContent>
                </w:sdt>
              </w:p>
            </w:sdtContent>
          </w:sdt>
          <w:sdt>
            <w:sdtPr>
              <w:tag w:val="goog_rdk_15"/>
            </w:sdtPr>
            <w:sdtContent>
              <w:p w:rsidR="00000000" w:rsidDel="00000000" w:rsidP="00000000" w:rsidRDefault="00000000" w:rsidRPr="00000000" w14:paraId="00000016">
                <w:pPr>
                  <w:numPr>
                    <w:ilvl w:val="0"/>
                    <w:numId w:val="1"/>
                  </w:numPr>
                  <w:ind w:left="720" w:hanging="360"/>
                  <w:rPr>
                    <w:ins w:author="Ahmed Amin" w:id="5" w:date="2024-10-14T20:38:55Z"/>
                    <w:b w:val="1"/>
                    <w:u w:val="none"/>
                  </w:rPr>
                </w:pPr>
                <w:sdt>
                  <w:sdtPr>
                    <w:tag w:val="goog_rdk_14"/>
                  </w:sdtPr>
                  <w:sdtContent>
                    <w:ins w:author="Ahmed Amin" w:id="5" w:date="2024-10-14T20:38:55Z"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Ansible for configuration management</w:t>
                      </w:r>
                    </w:ins>
                  </w:sdtContent>
                </w:sdt>
              </w:p>
            </w:sdtContent>
          </w:sdt>
          <w:sdt>
            <w:sdtPr>
              <w:tag w:val="goog_rdk_17"/>
            </w:sdtPr>
            <w:sdtContent>
              <w:p w:rsidR="00000000" w:rsidDel="00000000" w:rsidP="00000000" w:rsidRDefault="00000000" w:rsidRPr="00000000" w14:paraId="00000017">
                <w:pPr>
                  <w:numPr>
                    <w:ilvl w:val="0"/>
                    <w:numId w:val="1"/>
                  </w:numPr>
                  <w:ind w:left="720" w:hanging="360"/>
                  <w:rPr>
                    <w:ins w:author="Ahmed Amin" w:id="5" w:date="2024-10-14T20:38:55Z"/>
                    <w:b w:val="1"/>
                    <w:u w:val="none"/>
                  </w:rPr>
                </w:pPr>
                <w:sdt>
                  <w:sdtPr>
                    <w:tag w:val="goog_rdk_16"/>
                  </w:sdtPr>
                  <w:sdtContent>
                    <w:ins w:author="Ahmed Amin" w:id="5" w:date="2024-10-14T20:38:55Z"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Kubernetes for container orchestration</w:t>
                      </w:r>
                    </w:ins>
                  </w:sdtContent>
                </w:sdt>
              </w:p>
            </w:sdtContent>
          </w:sdt>
          <w:sdt>
            <w:sdtPr>
              <w:tag w:val="goog_rdk_19"/>
            </w:sdtPr>
            <w:sdtContent>
              <w:p w:rsidR="00000000" w:rsidDel="00000000" w:rsidP="00000000" w:rsidRDefault="00000000" w:rsidRPr="00000000" w14:paraId="00000018">
                <w:pPr>
                  <w:numPr>
                    <w:ilvl w:val="0"/>
                    <w:numId w:val="1"/>
                  </w:numPr>
                  <w:ind w:left="720" w:hanging="360"/>
                  <w:rPr>
                    <w:ins w:author="Ahmed Amin" w:id="5" w:date="2024-10-14T20:38:55Z"/>
                    <w:b w:val="1"/>
                    <w:u w:val="none"/>
                  </w:rPr>
                </w:pPr>
                <w:sdt>
                  <w:sdtPr>
                    <w:tag w:val="goog_rdk_18"/>
                  </w:sdtPr>
                  <w:sdtContent>
                    <w:ins w:author="Ahmed Amin" w:id="5" w:date="2024-10-14T20:38:55Z"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Jenkins for CI/CD pipeline automation</w:t>
                      </w:r>
                    </w:ins>
                  </w:sdtContent>
                </w:sdt>
              </w:p>
            </w:sdtContent>
          </w:sdt>
          <w:sdt>
            <w:sdtPr>
              <w:tag w:val="goog_rdk_21"/>
            </w:sdtPr>
            <w:sdtContent>
              <w:p w:rsidR="00000000" w:rsidDel="00000000" w:rsidP="00000000" w:rsidRDefault="00000000" w:rsidRPr="00000000" w14:paraId="00000019">
                <w:pPr>
                  <w:numPr>
                    <w:ilvl w:val="0"/>
                    <w:numId w:val="1"/>
                  </w:numPr>
                  <w:ind w:left="720" w:hanging="360"/>
                  <w:rPr>
                    <w:ins w:author="Ahmed Amin" w:id="5" w:date="2024-10-14T20:38:55Z"/>
                    <w:b w:val="1"/>
                    <w:u w:val="none"/>
                  </w:rPr>
                </w:pPr>
                <w:sdt>
                  <w:sdtPr>
                    <w:tag w:val="goog_rdk_20"/>
                  </w:sdtPr>
                  <w:sdtContent>
                    <w:ins w:author="Ahmed Amin" w:id="5" w:date="2024-10-14T20:38:55Z">
                      <w:r w:rsidDel="00000000" w:rsidR="00000000" w:rsidRPr="00000000">
                        <w:rPr>
                          <w:b w:val="1"/>
                          <w:rtl w:val="0"/>
                        </w:rPr>
                        <w:t xml:space="preserve">SonarQube, Nexus, Prometheus, Grafana for DevOps monitoring and code quality</w:t>
                      </w:r>
                    </w:ins>
                  </w:sdtContent>
                </w:sdt>
              </w:p>
            </w:sdtContent>
          </w:sdt>
          <w:sdt>
            <w:sdtPr>
              <w:tag w:val="goog_rdk_23"/>
            </w:sdtPr>
            <w:sdtContent>
              <w:p w:rsidR="00000000" w:rsidDel="00000000" w:rsidP="00000000" w:rsidRDefault="00000000" w:rsidRPr="00000000" w14:paraId="0000001A">
                <w:pPr>
                  <w:rPr>
                    <w:ins w:author="Ahmed Amin" w:id="5" w:date="2024-10-14T20:38:55Z"/>
                    <w:b w:val="1"/>
                  </w:rPr>
                </w:pPr>
                <w:sdt>
                  <w:sdtPr>
                    <w:tag w:val="goog_rdk_22"/>
                  </w:sdtPr>
                  <w:sdtContent>
                    <w:ins w:author="Ahmed Amin" w:id="5" w:date="2024-10-14T20:38:55Z">
                      <w:r w:rsidDel="00000000" w:rsidR="00000000" w:rsidRPr="00000000">
                        <w:rPr>
                          <w:rtl w:val="0"/>
                        </w:rPr>
                      </w:r>
                    </w:ins>
                  </w:sdtContent>
                </w:sdt>
              </w:p>
            </w:sdtContent>
          </w:sdt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Deliverables: </w:t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sdt>
              <w:sdtPr>
                <w:tag w:val="goog_rdk_25"/>
              </w:sdtPr>
              <w:sdtContent>
                <w:ins w:author="Ahmed Amin" w:id="6" w:date="2024-10-14T20:39:19Z">
                  <w:r w:rsidDel="00000000" w:rsidR="00000000" w:rsidRPr="00000000">
                    <w:fldChar w:fldCharType="begin"/>
                  </w:r>
                  <w:r w:rsidDel="00000000" w:rsidR="00000000" w:rsidRPr="00000000">
                    <w:instrText xml:space="preserve">HYPERLINK "https://github.com/AhmedWaleedAhmed/DevOpsPipelineMastery"</w:instrText>
                  </w:r>
                  <w:r w:rsidDel="00000000" w:rsidR="00000000" w:rsidRPr="00000000">
                    <w:fldChar w:fldCharType="separate"/>
                  </w:r>
                  <w:r w:rsidDel="00000000" w:rsidR="00000000" w:rsidRPr="00000000">
                    <w:rPr>
                      <w:b w:val="1"/>
                      <w:color w:val="1155cc"/>
                      <w:u w:val="single"/>
                      <w:rtl w:val="0"/>
                    </w:rPr>
                    <w:t xml:space="preserve">https://github.com/AhmedWaleedAhmed/DevOpsPipelineMastery</w:t>
                  </w:r>
                  <w:r w:rsidDel="00000000" w:rsidR="00000000" w:rsidRPr="00000000">
                    <w:fldChar w:fldCharType="end"/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Notes (Background, Data, references…..etc): 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-60383</wp:posOffset>
          </wp:positionH>
          <wp:positionV relativeFrom="paragraph">
            <wp:posOffset>-337064</wp:posOffset>
          </wp:positionV>
          <wp:extent cx="1331831" cy="800100"/>
          <wp:effectExtent b="0" l="0" r="0" t="0"/>
          <wp:wrapNone/>
          <wp:docPr descr="A logo of a globe with a graduation cap&#10;&#10;Description automatically generated" id="16" name="image1.png"/>
          <a:graphic>
            <a:graphicData uri="http://schemas.openxmlformats.org/drawingml/2006/picture">
              <pic:pic>
                <pic:nvPicPr>
                  <pic:cNvPr descr="A logo of a globe with a graduation cap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1831" cy="800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4649566</wp:posOffset>
          </wp:positionH>
          <wp:positionV relativeFrom="paragraph">
            <wp:posOffset>-163757</wp:posOffset>
          </wp:positionV>
          <wp:extent cx="1196975" cy="594759"/>
          <wp:effectExtent b="0" l="0" r="0" t="0"/>
          <wp:wrapTopAndBottom distB="0" distT="0"/>
          <wp:docPr descr="A black background with a black square&#10;&#10;Description automatically generated with medium confidence" id="15" name="image2.png"/>
          <a:graphic>
            <a:graphicData uri="http://schemas.openxmlformats.org/drawingml/2006/picture">
              <pic:pic>
                <pic:nvPicPr>
                  <pic:cNvPr descr="A black background with a black square&#10;&#10;Description automatically generated with medium confidenc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6975" cy="59475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D39D1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549A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2A6FA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A6FAE"/>
  </w:style>
  <w:style w:type="paragraph" w:styleId="Footer">
    <w:name w:val="footer"/>
    <w:basedOn w:val="Normal"/>
    <w:link w:val="FooterChar"/>
    <w:uiPriority w:val="99"/>
    <w:unhideWhenUsed w:val="1"/>
    <w:rsid w:val="002A6FA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A6FAE"/>
  </w:style>
  <w:style w:type="paragraph" w:styleId="ListParagraph">
    <w:name w:val="List Paragraph"/>
    <w:basedOn w:val="Normal"/>
    <w:uiPriority w:val="34"/>
    <w:qFormat w:val="1"/>
    <w:rsid w:val="003D13B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33AB5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S2/91LcnHGFP9twTmxnGRPUPAQ==">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2024-05-16T10:08:00Z</dcterms:created>
  <dc:creator>yousef bader</dc:creator>
</cp:coreProperties>
</file>