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Track(s):</w:t>
            </w:r>
            <w:sdt>
              <w:sdtPr>
                <w:tag w:val="goog_rdk_0"/>
              </w:sdtPr>
              <w:sdtContent>
                <w:ins w:author="Mahmoud Amin" w:id="0" w:date="2024-10-13T16:52:57Z">
                  <w:r w:rsidDel="00000000" w:rsidR="00000000" w:rsidRPr="00000000">
                    <w:rPr>
                      <w:b w:val="1"/>
                      <w:rtl w:val="0"/>
                    </w:rPr>
                    <w:t xml:space="preserve"> DevOps Engieer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ID: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Title:</w:t>
            </w:r>
            <w:sdt>
              <w:sdtPr>
                <w:tag w:val="goog_rdk_1"/>
              </w:sdtPr>
              <w:sdtContent>
                <w:ins w:author="Mahmoud Amin" w:id="1" w:date="2024-10-13T16:52:38Z">
                  <w:r w:rsidDel="00000000" w:rsidR="00000000" w:rsidRPr="00000000">
                    <w:rPr>
                      <w:b w:val="1"/>
                      <w:rtl w:val="0"/>
                    </w:rPr>
                    <w:t xml:space="preserve">THE ULTIMATE CI/CD DEVOPS PIPELINE PROJECT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ID:</w:t>
            </w:r>
            <w:sdt>
              <w:sdtPr>
                <w:tag w:val="goog_rdk_2"/>
              </w:sdtPr>
              <w:sdtContent>
                <w:ins w:author="Mahmoud Amin" w:id="2" w:date="2024-10-13T16:52:30Z">
                  <w:r w:rsidDel="00000000" w:rsidR="00000000" w:rsidRPr="00000000">
                    <w:rPr>
                      <w:b w:val="1"/>
                      <w:rtl w:val="0"/>
                    </w:rPr>
                    <w:t xml:space="preserve"> 2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Short Description: 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project aims to create a comprehensive CI/CD pipeline that automates the software development lifecycle using Terraform for infrastructure as code, enhancing collaboration, reducing deployment times, and increasing the overall efficiency of the development process.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Context (third party interfaces, APIs, or other third party tools that will interact with your proposed design):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Third Party Interfaces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Integration with cloud services (AWS)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 of monitoring tools (like Prometheus, Grafana)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Interaction with container orchestration platforms (Kubernetes)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APIs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GitHub API for source code management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Terraform Cloud API for infrastructure management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Jenkins API for CI/CD processes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3"/>
              </w:numPr>
              <w:spacing w:after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Webhooks for notifications and triggers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Application of the Proposed Project: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 web application that allows users to register and log in, featuring a dashboard displaying user statistics. The CI/CD pipeline will automate testing, building, and deploying updates to the application, with Terraform managing the infrastructure.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(Hardware and Software needed for the project / needed to build a prototype):</w:t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Hardware: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Servers for hosting CI/CD tools (virtual machines and cloud instances)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Software: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1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Version control (Git, GitHub)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CI/CD tools (Jenkins)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Containerization (Docker)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Orchestration (Kubernetes)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Infrastructure as Code (Terraform)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spacing w:after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Monitoring tools (Prometheus, Grafana)</w:t>
            </w:r>
          </w:p>
        </w:tc>
      </w:tr>
      <w:tr>
        <w:trPr>
          <w:cantSplit w:val="0"/>
          <w:trHeight w:val="127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Deliverables: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fully functional CI/CD pipeline demonstrating: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Automated code integration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Continuous testing and quality assurance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Infrastructure provisioning and management using Terraform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Deployment automation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Monitoring and feedback loops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Documentation detailing the setup, configuration, and usage of the pipeline and Terraform scripts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presentation showcasing the project outcome and its benefits</w:t>
            </w:r>
          </w:p>
        </w:tc>
      </w:tr>
      <w:tr>
        <w:trPr>
          <w:cantSplit w:val="0"/>
          <w:trHeight w:val="152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Notes (Background, Data, references…..etc): </w:t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References :</w:t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THE ULTIMATE CI/CD DEVOPS PIPELINE PROJECT </w:t>
            </w:r>
          </w:p>
          <w:p w:rsidR="00000000" w:rsidDel="00000000" w:rsidP="00000000" w:rsidRDefault="00000000" w:rsidRPr="00000000" w14:paraId="0000002C">
            <w:pPr>
              <w:rPr/>
            </w:pPr>
            <w:sdt>
              <w:sdtPr>
                <w:tag w:val="goog_rdk_4"/>
              </w:sdtPr>
              <w:sdtContent>
                <w:ins w:author="Mohamed Halim" w:id="3" w:date="2024-10-21T09:07:40Z">
                  <w:r w:rsidDel="00000000" w:rsidR="00000000" w:rsidRPr="00000000">
                    <w:rPr>
                      <w:b w:val="1"/>
                      <w:rtl w:val="0"/>
                    </w:rPr>
                    <w:t xml:space="preserve">https://github.com/MohamedHalim2812/UltimateCICD/edit/main/README.md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-60383</wp:posOffset>
          </wp:positionH>
          <wp:positionV relativeFrom="paragraph">
            <wp:posOffset>-337064</wp:posOffset>
          </wp:positionV>
          <wp:extent cx="1331831" cy="800100"/>
          <wp:effectExtent b="0" l="0" r="0" t="0"/>
          <wp:wrapNone/>
          <wp:docPr descr="A logo of a globe with a graduation cap&#10;&#10;Description automatically generated" id="16" name="image2.png"/>
          <a:graphic>
            <a:graphicData uri="http://schemas.openxmlformats.org/drawingml/2006/picture">
              <pic:pic>
                <pic:nvPicPr>
                  <pic:cNvPr descr="A logo of a globe with a graduation cap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1831" cy="800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4649566</wp:posOffset>
          </wp:positionH>
          <wp:positionV relativeFrom="paragraph">
            <wp:posOffset>-163757</wp:posOffset>
          </wp:positionV>
          <wp:extent cx="1196975" cy="594759"/>
          <wp:effectExtent b="0" l="0" r="0" t="0"/>
          <wp:wrapTopAndBottom distB="0" distT="0"/>
          <wp:docPr descr="A black background with a black square&#10;&#10;Description automatically generated with medium confidence" id="15" name="image1.png"/>
          <a:graphic>
            <a:graphicData uri="http://schemas.openxmlformats.org/drawingml/2006/picture">
              <pic:pic>
                <pic:nvPicPr>
                  <pic:cNvPr descr="A black background with a black square&#10;&#10;Description automatically generated with medium confidenc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6975" cy="59475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39D1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549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2A6FA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A6FAE"/>
  </w:style>
  <w:style w:type="paragraph" w:styleId="Footer">
    <w:name w:val="footer"/>
    <w:basedOn w:val="Normal"/>
    <w:link w:val="FooterChar"/>
    <w:uiPriority w:val="99"/>
    <w:unhideWhenUsed w:val="1"/>
    <w:rsid w:val="002A6FA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A6FAE"/>
  </w:style>
  <w:style w:type="paragraph" w:styleId="ListParagraph">
    <w:name w:val="List Paragraph"/>
    <w:basedOn w:val="Normal"/>
    <w:uiPriority w:val="34"/>
    <w:qFormat w:val="1"/>
    <w:rsid w:val="003D13B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33AB5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QqPWFU3WB7y1XNIiVoy1RgJ1sw==">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2024-05-16T10:08:00Z</dcterms:created>
  <dc:creator>yousef bader</dc:creator>
</cp:coreProperties>
</file>